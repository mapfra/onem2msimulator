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D717" w14:textId="499AFC9F" w:rsidR="005C2591" w:rsidRPr="00CB7FF5" w:rsidRDefault="005C2591" w:rsidP="005C2591">
      <w:pPr>
        <w:pStyle w:val="ZA"/>
        <w:framePr w:w="10563" w:h="782" w:hRule="exact" w:wrap="notBeside" w:hAnchor="page" w:x="661" w:y="646" w:anchorLock="1"/>
        <w:pBdr>
          <w:bottom w:val="none" w:sz="0" w:space="0" w:color="auto"/>
        </w:pBdr>
        <w:jc w:val="center"/>
        <w:rPr>
          <w:noProof w:val="0"/>
        </w:rPr>
      </w:pPr>
      <w:r w:rsidRPr="7850CE6F">
        <w:rPr>
          <w:sz w:val="64"/>
          <w:szCs w:val="64"/>
        </w:rPr>
        <w:t xml:space="preserve">ETSI TR 103 </w:t>
      </w:r>
      <w:r w:rsidR="000E6C30" w:rsidRPr="7850CE6F">
        <w:rPr>
          <w:sz w:val="64"/>
          <w:szCs w:val="64"/>
        </w:rPr>
        <w:t>841</w:t>
      </w:r>
      <w:r w:rsidRPr="00CB7FF5">
        <w:rPr>
          <w:noProof w:val="0"/>
        </w:rPr>
        <w:t>V0.</w:t>
      </w:r>
      <w:r w:rsidR="000E6C30">
        <w:rPr>
          <w:noProof w:val="0"/>
        </w:rPr>
        <w:t>0</w:t>
      </w:r>
      <w:r w:rsidRPr="00CB7FF5">
        <w:rPr>
          <w:noProof w:val="0"/>
        </w:rPr>
        <w:t>.</w:t>
      </w:r>
      <w:r w:rsidR="000E6C30">
        <w:rPr>
          <w:noProof w:val="0"/>
        </w:rPr>
        <w:t>1</w:t>
      </w:r>
      <w:r w:rsidRPr="00CB7FF5">
        <w:rPr>
          <w:rStyle w:val="ZGSM"/>
          <w:noProof w:val="0"/>
        </w:rPr>
        <w:t xml:space="preserve"> </w:t>
      </w:r>
      <w:r w:rsidRPr="7850CE6F">
        <w:rPr>
          <w:sz w:val="32"/>
          <w:szCs w:val="32"/>
        </w:rPr>
        <w:t>(202</w:t>
      </w:r>
      <w:r w:rsidR="000E6C30" w:rsidRPr="7850CE6F">
        <w:rPr>
          <w:sz w:val="32"/>
          <w:szCs w:val="32"/>
        </w:rPr>
        <w:t>4</w:t>
      </w:r>
      <w:r w:rsidRPr="7850CE6F">
        <w:rPr>
          <w:sz w:val="32"/>
          <w:szCs w:val="32"/>
        </w:rPr>
        <w:t>-</w:t>
      </w:r>
      <w:r w:rsidR="000E6C30" w:rsidRPr="7850CE6F">
        <w:rPr>
          <w:sz w:val="32"/>
          <w:szCs w:val="32"/>
        </w:rPr>
        <w:t>0</w:t>
      </w:r>
      <w:r w:rsidRPr="7850CE6F">
        <w:rPr>
          <w:sz w:val="32"/>
          <w:szCs w:val="32"/>
        </w:rPr>
        <w:t>1</w:t>
      </w:r>
      <w:r w:rsidRPr="00CB7FF5">
        <w:rPr>
          <w:noProof w:val="0"/>
          <w:sz w:val="32"/>
          <w:szCs w:val="32"/>
        </w:rPr>
        <w:t>)</w:t>
      </w:r>
    </w:p>
    <w:p w14:paraId="5E68C31B" w14:textId="7D93C8F2" w:rsidR="005C2591" w:rsidRPr="000E6C30" w:rsidRDefault="6EC87E15" w:rsidP="000E6C30">
      <w:pPr>
        <w:pStyle w:val="ZT"/>
        <w:framePr w:w="10206" w:h="1203" w:hRule="exact" w:wrap="notBeside" w:hAnchor="page" w:x="930" w:y="6808"/>
        <w:spacing w:line="360" w:lineRule="auto"/>
      </w:pPr>
      <w:ins w:id="0" w:author="Marie-agnes Peraldi-Frati" w:date="2024-02-12T13:20:00Z">
        <w:r>
          <w:t xml:space="preserve">SmartM2M; </w:t>
        </w:r>
      </w:ins>
      <w:r w:rsidR="000E6C30" w:rsidRPr="000E6C30">
        <w:t>oneM2M Performances Evaluation Tool</w:t>
      </w:r>
    </w:p>
    <w:p w14:paraId="7677297F" w14:textId="0A6966D7" w:rsidR="000E6C30" w:rsidRPr="000E6C30" w:rsidRDefault="000E6C30" w:rsidP="000E6C30">
      <w:pPr>
        <w:pStyle w:val="ZT"/>
        <w:framePr w:w="10206" w:h="1203" w:hRule="exact" w:wrap="notBeside" w:hAnchor="page" w:x="930" w:y="6808"/>
        <w:spacing w:line="360" w:lineRule="auto"/>
        <w:rPr>
          <w:highlight w:val="yellow"/>
        </w:rPr>
      </w:pPr>
      <w:r w:rsidRPr="000E6C30">
        <w:t>(Proof of Concept)</w:t>
      </w:r>
    </w:p>
    <w:p w14:paraId="7411CDCE" w14:textId="77777777" w:rsidR="005C2591" w:rsidRPr="00CB7FF5" w:rsidRDefault="005C2591" w:rsidP="005C2591">
      <w:pPr>
        <w:pStyle w:val="ZG"/>
        <w:framePr w:w="10624" w:h="3271" w:hRule="exact" w:wrap="notBeside" w:hAnchor="page" w:x="674" w:y="12211"/>
        <w:rPr>
          <w:noProof w:val="0"/>
        </w:rPr>
      </w:pPr>
    </w:p>
    <w:p w14:paraId="6A11405C" w14:textId="77777777" w:rsidR="005C2591" w:rsidRPr="00CB7FF5" w:rsidRDefault="005C2591" w:rsidP="005C2591">
      <w:pPr>
        <w:pStyle w:val="ZD"/>
        <w:framePr w:wrap="notBeside"/>
        <w:rPr>
          <w:noProof w:val="0"/>
        </w:rPr>
      </w:pPr>
    </w:p>
    <w:p w14:paraId="32DEF23F" w14:textId="77777777" w:rsidR="005C2591" w:rsidRPr="00CB7FF5" w:rsidRDefault="005C2591" w:rsidP="005C2591">
      <w:pPr>
        <w:pStyle w:val="ZB"/>
        <w:framePr w:wrap="notBeside" w:hAnchor="page" w:x="901" w:y="1421"/>
        <w:rPr>
          <w:noProof w:val="0"/>
        </w:rPr>
      </w:pPr>
    </w:p>
    <w:p w14:paraId="2E003926" w14:textId="77777777" w:rsidR="005C2591" w:rsidRPr="00CB7FF5" w:rsidRDefault="005C2591" w:rsidP="005C2591"/>
    <w:p w14:paraId="599D2D9C" w14:textId="77777777" w:rsidR="005C2591" w:rsidRPr="00CB7FF5" w:rsidRDefault="005C2591" w:rsidP="005C2591"/>
    <w:p w14:paraId="7DEBAC75" w14:textId="77777777" w:rsidR="005C2591" w:rsidRPr="00CB7FF5" w:rsidRDefault="005C2591" w:rsidP="005C2591"/>
    <w:p w14:paraId="55440F32" w14:textId="77777777" w:rsidR="005C2591" w:rsidRPr="00CB7FF5" w:rsidRDefault="005C2591" w:rsidP="005C2591"/>
    <w:p w14:paraId="2F07D365" w14:textId="77777777" w:rsidR="005C2591" w:rsidRPr="00CB7FF5" w:rsidRDefault="005C2591" w:rsidP="005C2591"/>
    <w:p w14:paraId="5A45A88D" w14:textId="77777777" w:rsidR="005C2591" w:rsidRPr="00CB7FF5" w:rsidRDefault="005C2591" w:rsidP="005C2591">
      <w:pPr>
        <w:pStyle w:val="ZB"/>
        <w:framePr w:wrap="notBeside" w:hAnchor="page" w:x="901" w:y="1421"/>
        <w:rPr>
          <w:noProof w:val="0"/>
        </w:rPr>
      </w:pPr>
    </w:p>
    <w:p w14:paraId="3D60016A" w14:textId="77777777" w:rsidR="005C2591" w:rsidRPr="00CB7FF5" w:rsidRDefault="005C2591" w:rsidP="005C2591">
      <w:pPr>
        <w:pStyle w:val="FP"/>
        <w:framePr w:h="1625" w:hRule="exact" w:wrap="notBeside" w:vAnchor="page" w:hAnchor="page" w:x="871" w:y="11581"/>
        <w:spacing w:after="240"/>
        <w:jc w:val="center"/>
        <w:rPr>
          <w:rFonts w:ascii="Arial" w:hAnsi="Arial" w:cs="Arial"/>
          <w:sz w:val="18"/>
          <w:szCs w:val="18"/>
        </w:rPr>
      </w:pPr>
    </w:p>
    <w:p w14:paraId="27231155" w14:textId="77777777" w:rsidR="005C2591" w:rsidRPr="00CB7FF5" w:rsidRDefault="005C2591" w:rsidP="005C2591">
      <w:pPr>
        <w:pStyle w:val="ZB"/>
        <w:framePr w:w="6341" w:h="450" w:hRule="exact" w:wrap="notBeside" w:hAnchor="page" w:x="811" w:y="5401"/>
        <w:jc w:val="left"/>
        <w:rPr>
          <w:rFonts w:ascii="Century Gothic" w:hAnsi="Century Gothic"/>
          <w:b/>
          <w:i w:val="0"/>
          <w:caps/>
          <w:noProof w:val="0"/>
          <w:color w:val="FFFFFF"/>
          <w:sz w:val="32"/>
          <w:szCs w:val="32"/>
        </w:rPr>
      </w:pPr>
      <w:r w:rsidRPr="00CB7FF5">
        <w:rPr>
          <w:rFonts w:ascii="Century Gothic" w:hAnsi="Century Gothic"/>
          <w:b/>
          <w:i w:val="0"/>
          <w:caps/>
          <w:noProof w:val="0"/>
          <w:color w:val="FFFFFF"/>
          <w:sz w:val="32"/>
          <w:szCs w:val="32"/>
        </w:rPr>
        <w:t>Technical Report</w:t>
      </w:r>
    </w:p>
    <w:p w14:paraId="075CAAD8" w14:textId="77777777" w:rsidR="005C2591" w:rsidRPr="00CB7FF5" w:rsidRDefault="005C2591" w:rsidP="005C2591">
      <w:pPr>
        <w:rPr>
          <w:rFonts w:ascii="Arial" w:hAnsi="Arial" w:cs="Arial"/>
          <w:sz w:val="18"/>
          <w:szCs w:val="18"/>
        </w:rPr>
        <w:sectPr w:rsidR="005C2591" w:rsidRPr="00CB7FF5">
          <w:headerReference w:type="default" r:id="rId11"/>
          <w:footerReference w:type="default" r:id="rId12"/>
          <w:footnotePr>
            <w:numRestart w:val="eachSect"/>
          </w:footnotePr>
          <w:pgSz w:w="11907" w:h="16840" w:code="9"/>
          <w:pgMar w:top="2268" w:right="851" w:bottom="10773" w:left="851" w:header="0" w:footer="0" w:gutter="0"/>
          <w:cols w:space="720"/>
          <w:docGrid w:linePitch="272"/>
        </w:sectPr>
      </w:pPr>
    </w:p>
    <w:p w14:paraId="0912E675" w14:textId="77777777" w:rsidR="005C2591" w:rsidRPr="00CB7FF5" w:rsidRDefault="005C2591" w:rsidP="005C2591">
      <w:pPr>
        <w:pStyle w:val="FP"/>
        <w:framePr w:wrap="notBeside" w:vAnchor="page" w:hAnchor="page" w:x="1141" w:y="2836"/>
        <w:pBdr>
          <w:bottom w:val="single" w:sz="6" w:space="1" w:color="auto"/>
        </w:pBdr>
        <w:ind w:left="2835" w:right="2835"/>
        <w:jc w:val="center"/>
      </w:pPr>
      <w:r w:rsidRPr="00CB7FF5">
        <w:lastRenderedPageBreak/>
        <w:t>Reference</w:t>
      </w:r>
    </w:p>
    <w:p w14:paraId="351FBCA5" w14:textId="24F3361A" w:rsidR="005C2591" w:rsidRPr="00CB7FF5" w:rsidRDefault="005C2591" w:rsidP="005C2591">
      <w:pPr>
        <w:pStyle w:val="FP"/>
        <w:framePr w:wrap="notBeside" w:vAnchor="page" w:hAnchor="page" w:x="1141" w:y="2836"/>
        <w:ind w:left="2268" w:right="2268"/>
        <w:jc w:val="center"/>
        <w:rPr>
          <w:rFonts w:ascii="Arial" w:hAnsi="Arial"/>
          <w:sz w:val="18"/>
        </w:rPr>
      </w:pPr>
      <w:r w:rsidRPr="00CB7FF5">
        <w:rPr>
          <w:rFonts w:ascii="Arial" w:hAnsi="Arial"/>
          <w:sz w:val="18"/>
        </w:rPr>
        <w:t>DTR/SMARTM2M-103</w:t>
      </w:r>
      <w:r w:rsidR="000E6C30">
        <w:rPr>
          <w:rFonts w:ascii="Arial" w:hAnsi="Arial"/>
          <w:sz w:val="18"/>
        </w:rPr>
        <w:t>841</w:t>
      </w:r>
    </w:p>
    <w:p w14:paraId="1D94CAE1" w14:textId="77777777" w:rsidR="005C2591" w:rsidRPr="00CB7FF5" w:rsidRDefault="005C2591" w:rsidP="005C2591">
      <w:pPr>
        <w:pStyle w:val="FP"/>
        <w:framePr w:wrap="notBeside" w:vAnchor="page" w:hAnchor="page" w:x="1141" w:y="2836"/>
        <w:pBdr>
          <w:bottom w:val="single" w:sz="6" w:space="1" w:color="auto"/>
        </w:pBdr>
        <w:spacing w:before="240"/>
        <w:ind w:left="2835" w:right="2835"/>
        <w:jc w:val="center"/>
      </w:pPr>
      <w:r w:rsidRPr="00CB7FF5">
        <w:t>Keywords</w:t>
      </w:r>
    </w:p>
    <w:p w14:paraId="7037D168" w14:textId="06C93A3E" w:rsidR="005C2591" w:rsidRPr="00CB7FF5" w:rsidRDefault="005C2591" w:rsidP="005C2591">
      <w:pPr>
        <w:pStyle w:val="FP"/>
        <w:framePr w:wrap="notBeside" w:vAnchor="page" w:hAnchor="page" w:x="1141" w:y="2836"/>
        <w:ind w:left="2835" w:right="2835"/>
        <w:jc w:val="center"/>
        <w:rPr>
          <w:rFonts w:ascii="Arial" w:hAnsi="Arial"/>
          <w:sz w:val="18"/>
        </w:rPr>
      </w:pPr>
      <w:r w:rsidRPr="00CB7FF5">
        <w:rPr>
          <w:rFonts w:ascii="Arial" w:hAnsi="Arial"/>
          <w:sz w:val="18"/>
        </w:rPr>
        <w:t xml:space="preserve">oneM2M, </w:t>
      </w:r>
      <w:r w:rsidR="000E6C30">
        <w:rPr>
          <w:rFonts w:ascii="Arial" w:hAnsi="Arial"/>
          <w:sz w:val="18"/>
        </w:rPr>
        <w:t xml:space="preserve">performance evaluation, open source, </w:t>
      </w:r>
      <w:r w:rsidR="00C071CB" w:rsidRPr="00CB7FF5">
        <w:rPr>
          <w:rFonts w:ascii="Arial" w:hAnsi="Arial"/>
          <w:sz w:val="18"/>
        </w:rPr>
        <w:t>simulation</w:t>
      </w:r>
      <w:r w:rsidR="000E6C30">
        <w:rPr>
          <w:rFonts w:ascii="Arial" w:hAnsi="Arial"/>
          <w:sz w:val="18"/>
        </w:rPr>
        <w:t>, KPI</w:t>
      </w:r>
    </w:p>
    <w:p w14:paraId="28698169" w14:textId="77777777" w:rsidR="005C2591" w:rsidRPr="00CB7FF5" w:rsidRDefault="005C2591" w:rsidP="005C2591"/>
    <w:p w14:paraId="72967215" w14:textId="77777777" w:rsidR="005C2591" w:rsidRPr="007367D6" w:rsidRDefault="005C2591" w:rsidP="005C2591">
      <w:pPr>
        <w:pStyle w:val="FP"/>
        <w:framePr w:wrap="notBeside" w:vAnchor="page" w:hAnchor="page" w:x="1156" w:y="5581"/>
        <w:spacing w:after="240"/>
        <w:ind w:left="2835" w:right="2835"/>
        <w:jc w:val="center"/>
        <w:rPr>
          <w:rFonts w:ascii="Arial" w:hAnsi="Arial"/>
          <w:b/>
          <w:i/>
          <w:lang w:val="fr-FR"/>
        </w:rPr>
      </w:pPr>
      <w:r w:rsidRPr="007367D6">
        <w:rPr>
          <w:rFonts w:ascii="Arial" w:hAnsi="Arial"/>
          <w:b/>
          <w:i/>
          <w:lang w:val="fr-FR"/>
        </w:rPr>
        <w:t>ETSI</w:t>
      </w:r>
    </w:p>
    <w:p w14:paraId="10A380C6" w14:textId="77777777" w:rsidR="005C2591" w:rsidRPr="007367D6" w:rsidRDefault="005C2591" w:rsidP="005C2591">
      <w:pPr>
        <w:pStyle w:val="FP"/>
        <w:framePr w:wrap="notBeside" w:vAnchor="page" w:hAnchor="page" w:x="1156" w:y="5581"/>
        <w:pBdr>
          <w:bottom w:val="single" w:sz="6" w:space="1" w:color="auto"/>
        </w:pBdr>
        <w:ind w:left="2835" w:right="2835"/>
        <w:jc w:val="center"/>
        <w:rPr>
          <w:rFonts w:ascii="Arial" w:hAnsi="Arial"/>
          <w:sz w:val="18"/>
          <w:lang w:val="fr-FR"/>
        </w:rPr>
      </w:pPr>
      <w:r w:rsidRPr="007367D6">
        <w:rPr>
          <w:rFonts w:ascii="Arial" w:hAnsi="Arial"/>
          <w:sz w:val="18"/>
          <w:lang w:val="fr-FR"/>
        </w:rPr>
        <w:t>650 Route des Lucioles</w:t>
      </w:r>
    </w:p>
    <w:p w14:paraId="6B8FEA31" w14:textId="77777777" w:rsidR="005C2591" w:rsidRPr="007367D6" w:rsidRDefault="005C2591" w:rsidP="005C2591">
      <w:pPr>
        <w:pStyle w:val="FP"/>
        <w:framePr w:wrap="notBeside" w:vAnchor="page" w:hAnchor="page" w:x="1156" w:y="5581"/>
        <w:pBdr>
          <w:bottom w:val="single" w:sz="6" w:space="1" w:color="auto"/>
        </w:pBdr>
        <w:ind w:left="2835" w:right="2835"/>
        <w:jc w:val="center"/>
        <w:rPr>
          <w:lang w:val="fr-FR"/>
        </w:rPr>
      </w:pPr>
      <w:r w:rsidRPr="007367D6">
        <w:rPr>
          <w:rFonts w:ascii="Arial" w:hAnsi="Arial"/>
          <w:sz w:val="18"/>
          <w:lang w:val="fr-FR"/>
        </w:rPr>
        <w:t>F-06921 Sophia Antipolis Cedex - FRANCE</w:t>
      </w:r>
    </w:p>
    <w:p w14:paraId="0B1857D5" w14:textId="77777777" w:rsidR="005C2591" w:rsidRPr="007367D6" w:rsidRDefault="005C2591" w:rsidP="005C2591">
      <w:pPr>
        <w:pStyle w:val="FP"/>
        <w:framePr w:wrap="notBeside" w:vAnchor="page" w:hAnchor="page" w:x="1156" w:y="5581"/>
        <w:ind w:left="2835" w:right="2835"/>
        <w:jc w:val="center"/>
        <w:rPr>
          <w:rFonts w:ascii="Arial" w:hAnsi="Arial"/>
          <w:sz w:val="18"/>
          <w:lang w:val="fr-FR"/>
        </w:rPr>
      </w:pPr>
    </w:p>
    <w:p w14:paraId="3FEE4DF0" w14:textId="77777777" w:rsidR="005C2591" w:rsidRPr="007367D6" w:rsidRDefault="005C2591" w:rsidP="005C2591">
      <w:pPr>
        <w:pStyle w:val="FP"/>
        <w:framePr w:wrap="notBeside" w:vAnchor="page" w:hAnchor="page" w:x="1156" w:y="5581"/>
        <w:spacing w:after="20"/>
        <w:ind w:left="2835" w:right="2835"/>
        <w:jc w:val="center"/>
        <w:rPr>
          <w:rFonts w:ascii="Arial" w:hAnsi="Arial"/>
          <w:sz w:val="18"/>
          <w:lang w:val="fr-FR"/>
        </w:rPr>
      </w:pPr>
      <w:r w:rsidRPr="007367D6">
        <w:rPr>
          <w:rFonts w:ascii="Arial" w:hAnsi="Arial"/>
          <w:sz w:val="18"/>
          <w:lang w:val="fr-FR"/>
        </w:rPr>
        <w:t>Tel.: +33 4 92 94 42 00   Fax: +33 4 93 65 47 16</w:t>
      </w:r>
    </w:p>
    <w:p w14:paraId="3430B592" w14:textId="77777777" w:rsidR="005C2591" w:rsidRPr="007367D6" w:rsidRDefault="005C2591" w:rsidP="005C2591">
      <w:pPr>
        <w:pStyle w:val="FP"/>
        <w:framePr w:wrap="notBeside" w:vAnchor="page" w:hAnchor="page" w:x="1156" w:y="5581"/>
        <w:ind w:left="2835" w:right="2835"/>
        <w:jc w:val="center"/>
        <w:rPr>
          <w:rFonts w:ascii="Arial" w:hAnsi="Arial"/>
          <w:sz w:val="15"/>
          <w:lang w:val="fr-FR"/>
        </w:rPr>
      </w:pPr>
    </w:p>
    <w:p w14:paraId="4BB28385" w14:textId="77777777" w:rsidR="005C2591" w:rsidRPr="007367D6" w:rsidRDefault="005C2591" w:rsidP="005C2591">
      <w:pPr>
        <w:pStyle w:val="FP"/>
        <w:framePr w:wrap="notBeside" w:vAnchor="page" w:hAnchor="page" w:x="1156" w:y="5581"/>
        <w:ind w:left="2835" w:right="2835"/>
        <w:jc w:val="center"/>
        <w:rPr>
          <w:rFonts w:ascii="Arial" w:hAnsi="Arial"/>
          <w:sz w:val="15"/>
          <w:lang w:val="fr-FR"/>
        </w:rPr>
      </w:pPr>
      <w:r w:rsidRPr="007367D6">
        <w:rPr>
          <w:rFonts w:ascii="Arial" w:hAnsi="Arial"/>
          <w:sz w:val="15"/>
          <w:lang w:val="fr-FR"/>
        </w:rPr>
        <w:t>Siret N° 348 623 562 00017 - NAF 742 C</w:t>
      </w:r>
    </w:p>
    <w:p w14:paraId="1A6C6B39" w14:textId="77777777" w:rsidR="005C2591" w:rsidRPr="007367D6" w:rsidRDefault="005C2591" w:rsidP="005C2591">
      <w:pPr>
        <w:pStyle w:val="FP"/>
        <w:framePr w:wrap="notBeside" w:vAnchor="page" w:hAnchor="page" w:x="1156" w:y="5581"/>
        <w:ind w:left="2835" w:right="2835"/>
        <w:jc w:val="center"/>
        <w:rPr>
          <w:rFonts w:ascii="Arial" w:hAnsi="Arial"/>
          <w:sz w:val="15"/>
          <w:lang w:val="fr-FR"/>
        </w:rPr>
      </w:pPr>
      <w:r w:rsidRPr="007367D6">
        <w:rPr>
          <w:rFonts w:ascii="Arial" w:hAnsi="Arial"/>
          <w:sz w:val="15"/>
          <w:lang w:val="fr-FR"/>
        </w:rPr>
        <w:t>Association à but non lucratif enregistrée à la</w:t>
      </w:r>
    </w:p>
    <w:p w14:paraId="4C5A1E62" w14:textId="77777777" w:rsidR="005C2591" w:rsidRPr="007367D6" w:rsidRDefault="005C2591" w:rsidP="005C2591">
      <w:pPr>
        <w:pStyle w:val="FP"/>
        <w:framePr w:wrap="notBeside" w:vAnchor="page" w:hAnchor="page" w:x="1156" w:y="5581"/>
        <w:ind w:left="2835" w:right="2835"/>
        <w:jc w:val="center"/>
        <w:rPr>
          <w:rFonts w:ascii="Arial" w:hAnsi="Arial"/>
          <w:sz w:val="15"/>
          <w:lang w:val="fr-FR"/>
        </w:rPr>
      </w:pPr>
      <w:r w:rsidRPr="007367D6">
        <w:rPr>
          <w:rFonts w:ascii="Arial" w:hAnsi="Arial"/>
          <w:sz w:val="15"/>
          <w:lang w:val="fr-FR"/>
        </w:rPr>
        <w:t>Sous-Préfecture de Grasse (06) N° 7803/88</w:t>
      </w:r>
    </w:p>
    <w:p w14:paraId="384C63AD" w14:textId="77777777" w:rsidR="005C2591" w:rsidRPr="007367D6" w:rsidRDefault="005C2591" w:rsidP="005C2591">
      <w:pPr>
        <w:pStyle w:val="FP"/>
        <w:framePr w:wrap="notBeside" w:vAnchor="page" w:hAnchor="page" w:x="1156" w:y="5581"/>
        <w:ind w:left="2835" w:right="2835"/>
        <w:jc w:val="center"/>
        <w:rPr>
          <w:rFonts w:ascii="Arial" w:hAnsi="Arial"/>
          <w:sz w:val="18"/>
          <w:lang w:val="fr-FR"/>
        </w:rPr>
      </w:pPr>
    </w:p>
    <w:p w14:paraId="6598C806" w14:textId="77777777" w:rsidR="005C2591" w:rsidRPr="007367D6" w:rsidRDefault="005C2591" w:rsidP="005C2591">
      <w:pPr>
        <w:rPr>
          <w:lang w:val="fr-FR"/>
        </w:rPr>
      </w:pPr>
    </w:p>
    <w:p w14:paraId="313E88C3" w14:textId="77777777" w:rsidR="005C2591" w:rsidRPr="007367D6" w:rsidRDefault="005C2591" w:rsidP="005C2591">
      <w:pPr>
        <w:rPr>
          <w:lang w:val="fr-FR"/>
        </w:rPr>
      </w:pPr>
    </w:p>
    <w:p w14:paraId="471180F9" w14:textId="77777777" w:rsidR="005C2591" w:rsidRPr="00CB7FF5" w:rsidRDefault="005C2591" w:rsidP="005C2591">
      <w:pPr>
        <w:pStyle w:val="FP"/>
        <w:framePr w:h="7396" w:hRule="exact" w:wrap="notBeside" w:vAnchor="page" w:hAnchor="page" w:x="1021" w:y="8401"/>
        <w:pBdr>
          <w:bottom w:val="single" w:sz="6" w:space="1" w:color="auto"/>
        </w:pBdr>
        <w:spacing w:after="240"/>
        <w:ind w:left="2835" w:right="2835"/>
        <w:jc w:val="center"/>
        <w:rPr>
          <w:rFonts w:ascii="Arial" w:hAnsi="Arial"/>
          <w:b/>
          <w:i/>
        </w:rPr>
      </w:pPr>
      <w:r w:rsidRPr="00CB7FF5">
        <w:rPr>
          <w:rFonts w:ascii="Arial" w:hAnsi="Arial"/>
          <w:b/>
          <w:i/>
        </w:rPr>
        <w:t>Important notice</w:t>
      </w:r>
    </w:p>
    <w:p w14:paraId="058DAC06" w14:textId="77777777" w:rsidR="005C2591" w:rsidRPr="00CB7FF5" w:rsidRDefault="005C2591" w:rsidP="005C2591">
      <w:pPr>
        <w:pStyle w:val="FP"/>
        <w:framePr w:h="7396" w:hRule="exact" w:wrap="notBeside" w:vAnchor="page" w:hAnchor="page" w:x="1021" w:y="8401"/>
        <w:spacing w:after="240"/>
        <w:jc w:val="center"/>
        <w:rPr>
          <w:rFonts w:ascii="Arial" w:hAnsi="Arial" w:cs="Arial"/>
          <w:sz w:val="18"/>
        </w:rPr>
      </w:pPr>
      <w:r w:rsidRPr="00CB7FF5">
        <w:rPr>
          <w:rFonts w:ascii="Arial" w:hAnsi="Arial" w:cs="Arial"/>
          <w:sz w:val="18"/>
        </w:rPr>
        <w:t>The present document can be downloaded from:</w:t>
      </w:r>
      <w:r w:rsidRPr="00CB7FF5">
        <w:rPr>
          <w:rFonts w:ascii="Arial" w:hAnsi="Arial" w:cs="Arial"/>
          <w:sz w:val="18"/>
        </w:rPr>
        <w:br/>
      </w:r>
      <w:hyperlink r:id="rId13" w:history="1">
        <w:r w:rsidRPr="00BE78CF">
          <w:rPr>
            <w:rStyle w:val="Lienhypertexte"/>
            <w:rFonts w:ascii="Arial" w:hAnsi="Arial" w:cs="Arial"/>
            <w:sz w:val="18"/>
            <w:szCs w:val="18"/>
          </w:rPr>
          <w:t>http://www.etsi.org/standards-search</w:t>
        </w:r>
      </w:hyperlink>
    </w:p>
    <w:p w14:paraId="270D144F" w14:textId="77777777" w:rsidR="005C2591" w:rsidRPr="00CB7FF5" w:rsidRDefault="005C2591" w:rsidP="005C2591">
      <w:pPr>
        <w:pStyle w:val="FP"/>
        <w:framePr w:h="7396" w:hRule="exact" w:wrap="notBeside" w:vAnchor="page" w:hAnchor="page" w:x="1021" w:y="8401"/>
        <w:spacing w:after="240"/>
        <w:jc w:val="center"/>
        <w:rPr>
          <w:rFonts w:ascii="Arial" w:hAnsi="Arial" w:cs="Arial"/>
          <w:sz w:val="18"/>
        </w:rPr>
      </w:pPr>
      <w:r w:rsidRPr="00CB7FF5">
        <w:rPr>
          <w:rFonts w:ascii="Arial" w:hAnsi="Arial" w:cs="Arial"/>
          <w:sz w:val="18"/>
        </w:rPr>
        <w:t>The present document may be made available in electronic versions and/or in print. The content of any electronic and/or print versions of the present document shall not be modified without the prior written authorization of ETSI.</w:t>
      </w:r>
      <w:bookmarkStart w:id="1" w:name="_Hlk532286936"/>
      <w:r w:rsidRPr="00CB7FF5">
        <w:rPr>
          <w:rFonts w:ascii="Arial" w:hAnsi="Arial" w:cs="Arial"/>
          <w:sz w:val="18"/>
        </w:rPr>
        <w:t xml:space="preserve"> In case of any existing or perceived difference in contents between such versions and/or in print, the prevailing version of an ETSI deliverable is the one made publicly available in PDF format at </w:t>
      </w:r>
      <w:hyperlink r:id="rId14" w:history="1">
        <w:r w:rsidRPr="00CB7FF5">
          <w:rPr>
            <w:rStyle w:val="Lienhypertexte"/>
            <w:rFonts w:ascii="Arial" w:hAnsi="Arial" w:cs="Arial"/>
            <w:sz w:val="18"/>
            <w:szCs w:val="18"/>
          </w:rPr>
          <w:t>www.etsi.org/deliver</w:t>
        </w:r>
      </w:hyperlink>
      <w:r w:rsidRPr="00CB7FF5">
        <w:rPr>
          <w:rFonts w:ascii="Arial" w:hAnsi="Arial" w:cs="Arial"/>
          <w:sz w:val="18"/>
          <w:szCs w:val="18"/>
        </w:rPr>
        <w:t>.</w:t>
      </w:r>
      <w:bookmarkEnd w:id="1"/>
    </w:p>
    <w:p w14:paraId="3BD0E208" w14:textId="77777777" w:rsidR="005C2591" w:rsidRPr="00CB7FF5" w:rsidRDefault="005C2591" w:rsidP="005C2591">
      <w:pPr>
        <w:pStyle w:val="FP"/>
        <w:framePr w:h="7396" w:hRule="exact" w:wrap="notBeside" w:vAnchor="page" w:hAnchor="page" w:x="1021" w:y="8401"/>
        <w:spacing w:after="240"/>
        <w:jc w:val="center"/>
        <w:rPr>
          <w:rFonts w:ascii="Arial" w:hAnsi="Arial" w:cs="Arial"/>
          <w:sz w:val="18"/>
        </w:rPr>
      </w:pPr>
      <w:r w:rsidRPr="00CB7FF5">
        <w:rPr>
          <w:rFonts w:ascii="Arial" w:hAnsi="Arial" w:cs="Arial"/>
          <w:sz w:val="18"/>
        </w:rPr>
        <w:t xml:space="preserve">Users of the present document should be aware that the document may be subject to revision or change of status. Information on the current status of this and other ETSI documents is available at </w:t>
      </w:r>
      <w:hyperlink r:id="rId15" w:history="1">
        <w:r w:rsidRPr="00CB7FF5">
          <w:rPr>
            <w:rStyle w:val="Lienhypertexte"/>
            <w:rFonts w:ascii="Arial" w:hAnsi="Arial" w:cs="Arial"/>
            <w:sz w:val="18"/>
            <w:szCs w:val="18"/>
          </w:rPr>
          <w:t>https://portal.etsi.org/TB/ETSIDeliverableStatus.aspx</w:t>
        </w:r>
      </w:hyperlink>
    </w:p>
    <w:p w14:paraId="577C23BF" w14:textId="77777777" w:rsidR="005C2591" w:rsidRPr="00CB7FF5" w:rsidRDefault="005C2591" w:rsidP="005C2591">
      <w:pPr>
        <w:pStyle w:val="FP"/>
        <w:framePr w:h="7396" w:hRule="exact" w:wrap="notBeside" w:vAnchor="page" w:hAnchor="page" w:x="1021" w:y="8401"/>
        <w:pBdr>
          <w:bottom w:val="single" w:sz="6" w:space="1" w:color="auto"/>
        </w:pBdr>
        <w:spacing w:after="240"/>
        <w:jc w:val="center"/>
        <w:rPr>
          <w:rFonts w:ascii="Arial" w:hAnsi="Arial" w:cs="Arial"/>
          <w:sz w:val="18"/>
        </w:rPr>
      </w:pPr>
      <w:r w:rsidRPr="00CB7FF5">
        <w:rPr>
          <w:rFonts w:ascii="Arial" w:hAnsi="Arial" w:cs="Arial"/>
          <w:sz w:val="18"/>
        </w:rPr>
        <w:t>If you find errors in the present document, please send your comment to one of the following services:</w:t>
      </w:r>
      <w:r w:rsidRPr="00CB7FF5">
        <w:rPr>
          <w:rFonts w:ascii="Arial" w:hAnsi="Arial" w:cs="Arial"/>
          <w:sz w:val="18"/>
        </w:rPr>
        <w:br/>
      </w:r>
      <w:hyperlink r:id="rId16" w:history="1">
        <w:r w:rsidRPr="00CB7FF5">
          <w:rPr>
            <w:rStyle w:val="Lienhypertexte"/>
            <w:rFonts w:ascii="Arial" w:hAnsi="Arial" w:cs="Arial"/>
            <w:sz w:val="18"/>
            <w:szCs w:val="18"/>
          </w:rPr>
          <w:t>https://portal.etsi.org/People/CommiteeSupportStaff.aspx</w:t>
        </w:r>
      </w:hyperlink>
    </w:p>
    <w:p w14:paraId="5074443B" w14:textId="77777777" w:rsidR="005C2591" w:rsidRPr="00CB7FF5" w:rsidRDefault="005C2591" w:rsidP="005C2591">
      <w:pPr>
        <w:pStyle w:val="FP"/>
        <w:framePr w:h="7396" w:hRule="exact" w:wrap="notBeside" w:vAnchor="page" w:hAnchor="page" w:x="1021" w:y="8401"/>
        <w:pBdr>
          <w:bottom w:val="single" w:sz="6" w:space="1" w:color="auto"/>
        </w:pBdr>
        <w:spacing w:after="240"/>
        <w:jc w:val="center"/>
        <w:rPr>
          <w:rFonts w:ascii="Arial" w:hAnsi="Arial"/>
          <w:b/>
          <w:i/>
        </w:rPr>
      </w:pPr>
      <w:r w:rsidRPr="00CB7FF5">
        <w:rPr>
          <w:rFonts w:ascii="Arial" w:hAnsi="Arial"/>
          <w:b/>
          <w:i/>
        </w:rPr>
        <w:t>Copyright Notification</w:t>
      </w:r>
    </w:p>
    <w:p w14:paraId="176A7037" w14:textId="77777777" w:rsidR="005C2591" w:rsidRPr="00CB7FF5" w:rsidRDefault="005C2591" w:rsidP="005C2591">
      <w:pPr>
        <w:pStyle w:val="FP"/>
        <w:framePr w:h="7396" w:hRule="exact" w:wrap="notBeside" w:vAnchor="page" w:hAnchor="page" w:x="1021" w:y="8401"/>
        <w:jc w:val="center"/>
        <w:rPr>
          <w:rFonts w:ascii="Arial" w:hAnsi="Arial" w:cs="Arial"/>
          <w:color w:val="0000FF"/>
          <w:sz w:val="18"/>
        </w:rPr>
      </w:pPr>
      <w:r w:rsidRPr="00CB7FF5">
        <w:rPr>
          <w:rFonts w:ascii="Arial" w:hAnsi="Arial" w:cs="Arial"/>
          <w:color w:val="0000FF"/>
          <w:sz w:val="18"/>
        </w:rPr>
        <w:t>Reproduction is only permitted for the purpose of standardization work undertaken within ETSI.</w:t>
      </w:r>
      <w:r w:rsidRPr="00CB7FF5">
        <w:rPr>
          <w:rFonts w:ascii="Arial" w:hAnsi="Arial" w:cs="Arial"/>
          <w:color w:val="0000FF"/>
          <w:sz w:val="18"/>
        </w:rPr>
        <w:br/>
        <w:t>The copyright and the foregoing restrictions extend to reproduction in all media.</w:t>
      </w:r>
    </w:p>
    <w:p w14:paraId="695FAD38" w14:textId="77777777" w:rsidR="005C2591" w:rsidRPr="00CB7FF5" w:rsidRDefault="005C2591" w:rsidP="005C2591">
      <w:pPr>
        <w:pStyle w:val="FP"/>
        <w:framePr w:h="7396" w:hRule="exact" w:wrap="notBeside" w:vAnchor="page" w:hAnchor="page" w:x="1021" w:y="8401"/>
        <w:jc w:val="center"/>
        <w:rPr>
          <w:rFonts w:ascii="Arial" w:hAnsi="Arial" w:cs="Arial"/>
          <w:sz w:val="18"/>
        </w:rPr>
      </w:pPr>
    </w:p>
    <w:p w14:paraId="168522E0" w14:textId="77777777" w:rsidR="005C2591" w:rsidRPr="00CB7FF5" w:rsidRDefault="005C2591" w:rsidP="005C2591">
      <w:pPr>
        <w:pStyle w:val="FP"/>
        <w:framePr w:h="7396" w:hRule="exact" w:wrap="notBeside" w:vAnchor="page" w:hAnchor="page" w:x="1021" w:y="8401"/>
        <w:jc w:val="center"/>
        <w:rPr>
          <w:rFonts w:ascii="Arial" w:hAnsi="Arial" w:cs="Arial"/>
          <w:sz w:val="18"/>
        </w:rPr>
      </w:pPr>
      <w:r w:rsidRPr="00CB7FF5">
        <w:rPr>
          <w:rFonts w:ascii="Arial" w:hAnsi="Arial" w:cs="Arial"/>
          <w:sz w:val="18"/>
        </w:rPr>
        <w:t>© ETSI 2020.</w:t>
      </w:r>
    </w:p>
    <w:p w14:paraId="0C97A393" w14:textId="77777777" w:rsidR="005C2591" w:rsidRPr="00CB7FF5" w:rsidRDefault="005C2591" w:rsidP="005C2591">
      <w:pPr>
        <w:pStyle w:val="FP"/>
        <w:framePr w:h="7396" w:hRule="exact" w:wrap="notBeside" w:vAnchor="page" w:hAnchor="page" w:x="1021" w:y="8401"/>
        <w:jc w:val="center"/>
        <w:rPr>
          <w:rFonts w:ascii="Arial" w:hAnsi="Arial" w:cs="Arial"/>
          <w:sz w:val="18"/>
        </w:rPr>
      </w:pPr>
      <w:r w:rsidRPr="00CB7FF5">
        <w:rPr>
          <w:rFonts w:ascii="Arial" w:hAnsi="Arial" w:cs="Arial"/>
          <w:sz w:val="18"/>
        </w:rPr>
        <w:t>All rights reserved.</w:t>
      </w:r>
      <w:r w:rsidRPr="00CB7FF5">
        <w:rPr>
          <w:rFonts w:ascii="Arial" w:hAnsi="Arial" w:cs="Arial"/>
          <w:sz w:val="18"/>
        </w:rPr>
        <w:br/>
      </w:r>
    </w:p>
    <w:p w14:paraId="306AFAB9" w14:textId="77777777" w:rsidR="005C2591" w:rsidRPr="00CB7FF5" w:rsidRDefault="005C2591" w:rsidP="005C2591">
      <w:pPr>
        <w:framePr w:h="7396" w:hRule="exact" w:wrap="notBeside" w:vAnchor="page" w:hAnchor="page" w:x="1021" w:y="8401"/>
        <w:jc w:val="center"/>
        <w:rPr>
          <w:rFonts w:ascii="Arial" w:hAnsi="Arial" w:cs="Arial"/>
          <w:sz w:val="18"/>
          <w:szCs w:val="18"/>
        </w:rPr>
      </w:pPr>
      <w:r w:rsidRPr="00CB7FF5">
        <w:rPr>
          <w:rFonts w:ascii="Arial" w:hAnsi="Arial" w:cs="Arial"/>
          <w:b/>
          <w:bCs/>
          <w:sz w:val="18"/>
          <w:szCs w:val="18"/>
        </w:rPr>
        <w:t>DECT™</w:t>
      </w:r>
      <w:r w:rsidRPr="00CB7FF5">
        <w:rPr>
          <w:rFonts w:ascii="Arial" w:hAnsi="Arial" w:cs="Arial"/>
          <w:sz w:val="18"/>
          <w:szCs w:val="18"/>
        </w:rPr>
        <w:t xml:space="preserve">, </w:t>
      </w:r>
      <w:r w:rsidRPr="00CB7FF5">
        <w:rPr>
          <w:rFonts w:ascii="Arial" w:hAnsi="Arial" w:cs="Arial"/>
          <w:b/>
          <w:bCs/>
          <w:sz w:val="18"/>
          <w:szCs w:val="18"/>
        </w:rPr>
        <w:t>PLUGTESTS™</w:t>
      </w:r>
      <w:r w:rsidRPr="00CB7FF5">
        <w:rPr>
          <w:rFonts w:ascii="Arial" w:hAnsi="Arial" w:cs="Arial"/>
          <w:sz w:val="18"/>
          <w:szCs w:val="18"/>
        </w:rPr>
        <w:t xml:space="preserve">, </w:t>
      </w:r>
      <w:r w:rsidRPr="00CB7FF5">
        <w:rPr>
          <w:rFonts w:ascii="Arial" w:hAnsi="Arial" w:cs="Arial"/>
          <w:b/>
          <w:bCs/>
          <w:sz w:val="18"/>
          <w:szCs w:val="18"/>
        </w:rPr>
        <w:t>UMTS™</w:t>
      </w:r>
      <w:r w:rsidRPr="00CB7FF5">
        <w:rPr>
          <w:rFonts w:ascii="Arial" w:hAnsi="Arial" w:cs="Arial"/>
          <w:sz w:val="18"/>
          <w:szCs w:val="18"/>
        </w:rPr>
        <w:t xml:space="preserve"> and the ETSI logo are trademarks of ETSI registered for the benefit of its Members.</w:t>
      </w:r>
      <w:r w:rsidRPr="00CB7FF5">
        <w:rPr>
          <w:rFonts w:ascii="Arial" w:hAnsi="Arial" w:cs="Arial"/>
          <w:sz w:val="18"/>
          <w:szCs w:val="18"/>
        </w:rPr>
        <w:br/>
      </w:r>
      <w:r w:rsidRPr="00CB7FF5">
        <w:rPr>
          <w:rFonts w:ascii="Arial" w:hAnsi="Arial" w:cs="Arial"/>
          <w:b/>
          <w:bCs/>
          <w:sz w:val="18"/>
          <w:szCs w:val="18"/>
        </w:rPr>
        <w:t>3GPP™</w:t>
      </w:r>
      <w:r w:rsidRPr="00CB7FF5">
        <w:rPr>
          <w:rFonts w:ascii="Arial" w:hAnsi="Arial" w:cs="Arial"/>
          <w:sz w:val="18"/>
          <w:szCs w:val="18"/>
          <w:vertAlign w:val="superscript"/>
        </w:rPr>
        <w:t xml:space="preserve"> </w:t>
      </w:r>
      <w:r w:rsidRPr="00CB7FF5">
        <w:rPr>
          <w:rFonts w:ascii="Arial" w:hAnsi="Arial" w:cs="Arial"/>
          <w:sz w:val="18"/>
          <w:szCs w:val="18"/>
        </w:rPr>
        <w:t xml:space="preserve">and </w:t>
      </w:r>
      <w:r w:rsidRPr="00CB7FF5">
        <w:rPr>
          <w:rFonts w:ascii="Arial" w:hAnsi="Arial" w:cs="Arial"/>
          <w:b/>
          <w:bCs/>
          <w:sz w:val="18"/>
          <w:szCs w:val="18"/>
        </w:rPr>
        <w:t>LTE™</w:t>
      </w:r>
      <w:r w:rsidRPr="00CB7FF5">
        <w:rPr>
          <w:rFonts w:ascii="Arial" w:hAnsi="Arial" w:cs="Arial"/>
          <w:sz w:val="18"/>
          <w:szCs w:val="18"/>
        </w:rPr>
        <w:t xml:space="preserve"> are trademarks of ETSI registered for the benefit of its Members and</w:t>
      </w:r>
      <w:r w:rsidRPr="00CB7FF5">
        <w:rPr>
          <w:rFonts w:ascii="Arial" w:hAnsi="Arial" w:cs="Arial"/>
          <w:sz w:val="18"/>
          <w:szCs w:val="18"/>
        </w:rPr>
        <w:br/>
        <w:t>of the 3GPP Organizational Partners.</w:t>
      </w:r>
      <w:r w:rsidRPr="00CB7FF5">
        <w:rPr>
          <w:rFonts w:ascii="Arial" w:hAnsi="Arial" w:cs="Arial"/>
          <w:sz w:val="18"/>
          <w:szCs w:val="18"/>
        </w:rPr>
        <w:br/>
      </w:r>
      <w:r w:rsidRPr="00CB7FF5">
        <w:rPr>
          <w:rFonts w:ascii="Arial" w:hAnsi="Arial" w:cs="Arial"/>
          <w:b/>
          <w:bCs/>
          <w:sz w:val="18"/>
          <w:szCs w:val="18"/>
        </w:rPr>
        <w:t>oneM2M™</w:t>
      </w:r>
      <w:r w:rsidRPr="00CB7FF5">
        <w:rPr>
          <w:rFonts w:ascii="Arial" w:hAnsi="Arial" w:cs="Arial"/>
          <w:sz w:val="18"/>
          <w:szCs w:val="18"/>
        </w:rPr>
        <w:t xml:space="preserve"> logo is a trademark of ETSI registered for the benefit of its Members and</w:t>
      </w:r>
      <w:r w:rsidRPr="00CB7FF5">
        <w:rPr>
          <w:rFonts w:ascii="Arial" w:hAnsi="Arial" w:cs="Arial"/>
          <w:sz w:val="18"/>
          <w:szCs w:val="18"/>
        </w:rPr>
        <w:br/>
        <w:t>of the oneM2M Partners.</w:t>
      </w:r>
      <w:r w:rsidRPr="00CB7FF5">
        <w:rPr>
          <w:rFonts w:ascii="Arial" w:hAnsi="Arial" w:cs="Arial"/>
          <w:sz w:val="18"/>
          <w:szCs w:val="18"/>
        </w:rPr>
        <w:br/>
      </w:r>
      <w:r w:rsidRPr="00CB7FF5">
        <w:rPr>
          <w:rFonts w:ascii="Arial" w:hAnsi="Arial" w:cs="Arial"/>
          <w:b/>
          <w:bCs/>
          <w:sz w:val="18"/>
          <w:szCs w:val="18"/>
        </w:rPr>
        <w:t>GSM</w:t>
      </w:r>
      <w:r w:rsidRPr="00CB7FF5">
        <w:rPr>
          <w:rFonts w:ascii="Arial" w:hAnsi="Arial" w:cs="Arial"/>
          <w:b/>
          <w:sz w:val="18"/>
          <w:szCs w:val="18"/>
          <w:vertAlign w:val="superscript"/>
        </w:rPr>
        <w:t>®</w:t>
      </w:r>
      <w:r w:rsidRPr="00CB7FF5">
        <w:rPr>
          <w:rFonts w:ascii="Arial" w:hAnsi="Arial" w:cs="Arial"/>
          <w:sz w:val="18"/>
          <w:szCs w:val="18"/>
        </w:rPr>
        <w:t xml:space="preserve"> and the GSM logo are trademarks registered and owned by the GSM Association.</w:t>
      </w:r>
    </w:p>
    <w:p w14:paraId="13214727" w14:textId="77777777" w:rsidR="001B7D58" w:rsidRPr="00CB7FF5" w:rsidRDefault="005C2591" w:rsidP="005C2591">
      <w:r w:rsidRPr="00CB7FF5">
        <w:br w:type="page"/>
      </w:r>
    </w:p>
    <w:p w14:paraId="7EB362A1" w14:textId="77777777" w:rsidR="001B7D58" w:rsidRPr="0064134F" w:rsidRDefault="00CF3C2D">
      <w:pPr>
        <w:pStyle w:val="TT"/>
      </w:pPr>
      <w:r w:rsidRPr="00CB7FF5">
        <w:lastRenderedPageBreak/>
        <w:t>Contents</w:t>
      </w:r>
    </w:p>
    <w:p w14:paraId="0A54C752" w14:textId="2783DEA2" w:rsidR="008F3589" w:rsidRDefault="007F47A8">
      <w:pPr>
        <w:pStyle w:val="TM1"/>
        <w:rPr>
          <w:rFonts w:asciiTheme="minorHAnsi" w:eastAsiaTheme="minorEastAsia" w:hAnsiTheme="minorHAnsi" w:cstheme="minorBidi"/>
          <w:kern w:val="2"/>
          <w:sz w:val="24"/>
          <w:szCs w:val="24"/>
          <w:lang w:eastAsia="en-GB"/>
          <w14:ligatures w14:val="standardContextual"/>
        </w:rPr>
      </w:pPr>
      <w:r w:rsidRPr="0095285A">
        <w:fldChar w:fldCharType="begin"/>
      </w:r>
      <w:r w:rsidRPr="0095285A">
        <w:instrText xml:space="preserve"> TOC \o \w "1-9"</w:instrText>
      </w:r>
      <w:r w:rsidRPr="0095285A">
        <w:fldChar w:fldCharType="separate"/>
      </w:r>
      <w:r w:rsidR="008F3589">
        <w:t>Intellectual Property Rights</w:t>
      </w:r>
      <w:r w:rsidR="008F3589">
        <w:tab/>
      </w:r>
      <w:r w:rsidR="008F3589">
        <w:fldChar w:fldCharType="begin"/>
      </w:r>
      <w:r w:rsidR="008F3589">
        <w:instrText xml:space="preserve"> PAGEREF _Toc156310342 \h </w:instrText>
      </w:r>
      <w:r w:rsidR="008F3589">
        <w:fldChar w:fldCharType="separate"/>
      </w:r>
      <w:r w:rsidR="008F3589">
        <w:t>4</w:t>
      </w:r>
      <w:r w:rsidR="008F3589">
        <w:fldChar w:fldCharType="end"/>
      </w:r>
    </w:p>
    <w:p w14:paraId="716F5B4B" w14:textId="25567061" w:rsidR="008F3589" w:rsidRDefault="008F3589">
      <w:pPr>
        <w:pStyle w:val="TM1"/>
        <w:rPr>
          <w:rFonts w:asciiTheme="minorHAnsi" w:eastAsiaTheme="minorEastAsia" w:hAnsiTheme="minorHAnsi" w:cstheme="minorBidi"/>
          <w:kern w:val="2"/>
          <w:sz w:val="24"/>
          <w:szCs w:val="24"/>
          <w:lang w:eastAsia="en-GB"/>
          <w14:ligatures w14:val="standardContextual"/>
        </w:rPr>
      </w:pPr>
      <w:r>
        <w:t>Foreword</w:t>
      </w:r>
      <w:r>
        <w:tab/>
      </w:r>
      <w:r>
        <w:fldChar w:fldCharType="begin"/>
      </w:r>
      <w:r>
        <w:instrText xml:space="preserve"> PAGEREF _Toc156310343 \h </w:instrText>
      </w:r>
      <w:r>
        <w:fldChar w:fldCharType="separate"/>
      </w:r>
      <w:r>
        <w:t>4</w:t>
      </w:r>
      <w:r>
        <w:fldChar w:fldCharType="end"/>
      </w:r>
    </w:p>
    <w:p w14:paraId="580E4986" w14:textId="3AFAA412" w:rsidR="008F3589" w:rsidRDefault="008F3589">
      <w:pPr>
        <w:pStyle w:val="TM1"/>
        <w:rPr>
          <w:rFonts w:asciiTheme="minorHAnsi" w:eastAsiaTheme="minorEastAsia" w:hAnsiTheme="minorHAnsi" w:cstheme="minorBidi"/>
          <w:kern w:val="2"/>
          <w:sz w:val="24"/>
          <w:szCs w:val="24"/>
          <w:lang w:eastAsia="en-GB"/>
          <w14:ligatures w14:val="standardContextual"/>
        </w:rPr>
      </w:pPr>
      <w:r>
        <w:t>Modal verbs terminology</w:t>
      </w:r>
      <w:r>
        <w:tab/>
      </w:r>
      <w:r>
        <w:fldChar w:fldCharType="begin"/>
      </w:r>
      <w:r>
        <w:instrText xml:space="preserve"> PAGEREF _Toc156310344 \h </w:instrText>
      </w:r>
      <w:r>
        <w:fldChar w:fldCharType="separate"/>
      </w:r>
      <w:r>
        <w:t>4</w:t>
      </w:r>
      <w:r>
        <w:fldChar w:fldCharType="end"/>
      </w:r>
    </w:p>
    <w:p w14:paraId="37278E7E" w14:textId="69D72E7C" w:rsidR="008F3589" w:rsidRDefault="008F3589">
      <w:pPr>
        <w:pStyle w:val="TM1"/>
        <w:rPr>
          <w:rFonts w:asciiTheme="minorHAnsi" w:eastAsiaTheme="minorEastAsia" w:hAnsiTheme="minorHAnsi" w:cstheme="minorBidi"/>
          <w:kern w:val="2"/>
          <w:sz w:val="24"/>
          <w:szCs w:val="24"/>
          <w:lang w:eastAsia="en-GB"/>
          <w14:ligatures w14:val="standardContextual"/>
        </w:rPr>
      </w:pPr>
      <w:r>
        <w:t>Introduction</w:t>
      </w:r>
      <w:r>
        <w:tab/>
      </w:r>
      <w:r>
        <w:fldChar w:fldCharType="begin"/>
      </w:r>
      <w:r>
        <w:instrText xml:space="preserve"> PAGEREF _Toc156310345 \h </w:instrText>
      </w:r>
      <w:r>
        <w:fldChar w:fldCharType="separate"/>
      </w:r>
      <w:r>
        <w:t>4</w:t>
      </w:r>
      <w:r>
        <w:fldChar w:fldCharType="end"/>
      </w:r>
    </w:p>
    <w:p w14:paraId="0392586F" w14:textId="297B9342" w:rsidR="008F3589" w:rsidRDefault="008F3589">
      <w:pPr>
        <w:pStyle w:val="TM1"/>
        <w:rPr>
          <w:rFonts w:asciiTheme="minorHAnsi" w:eastAsiaTheme="minorEastAsia" w:hAnsiTheme="minorHAnsi" w:cstheme="minorBidi"/>
          <w:kern w:val="2"/>
          <w:sz w:val="24"/>
          <w:szCs w:val="24"/>
          <w:lang w:eastAsia="en-GB"/>
          <w14:ligatures w14:val="standardContextual"/>
        </w:rPr>
      </w:pPr>
      <w:r>
        <w:t>1</w:t>
      </w:r>
      <w:r>
        <w:tab/>
        <w:t>Scope</w:t>
      </w:r>
      <w:r>
        <w:tab/>
      </w:r>
      <w:r>
        <w:fldChar w:fldCharType="begin"/>
      </w:r>
      <w:r>
        <w:instrText xml:space="preserve"> PAGEREF _Toc156310346 \h </w:instrText>
      </w:r>
      <w:r>
        <w:fldChar w:fldCharType="separate"/>
      </w:r>
      <w:r>
        <w:t>5</w:t>
      </w:r>
      <w:r>
        <w:fldChar w:fldCharType="end"/>
      </w:r>
    </w:p>
    <w:p w14:paraId="205759F1" w14:textId="41BB2993" w:rsidR="008F3589" w:rsidRDefault="008F3589">
      <w:pPr>
        <w:pStyle w:val="TM2"/>
        <w:rPr>
          <w:rFonts w:asciiTheme="minorHAnsi" w:eastAsiaTheme="minorEastAsia" w:hAnsiTheme="minorHAnsi" w:cstheme="minorBidi"/>
          <w:kern w:val="2"/>
          <w:sz w:val="24"/>
          <w:szCs w:val="24"/>
          <w:lang w:eastAsia="en-GB"/>
          <w14:ligatures w14:val="standardContextual"/>
        </w:rPr>
      </w:pPr>
      <w:r>
        <w:t>1.1</w:t>
      </w:r>
      <w:r>
        <w:tab/>
        <w:t>Context for the present document</w:t>
      </w:r>
      <w:r>
        <w:tab/>
      </w:r>
      <w:r>
        <w:fldChar w:fldCharType="begin"/>
      </w:r>
      <w:r>
        <w:instrText xml:space="preserve"> PAGEREF _Toc156310347 \h </w:instrText>
      </w:r>
      <w:r>
        <w:fldChar w:fldCharType="separate"/>
      </w:r>
      <w:r>
        <w:t>5</w:t>
      </w:r>
      <w:r>
        <w:fldChar w:fldCharType="end"/>
      </w:r>
    </w:p>
    <w:p w14:paraId="52222E31" w14:textId="050E728F" w:rsidR="008F3589" w:rsidRDefault="008F3589">
      <w:pPr>
        <w:pStyle w:val="TM2"/>
        <w:rPr>
          <w:rFonts w:asciiTheme="minorHAnsi" w:eastAsiaTheme="minorEastAsia" w:hAnsiTheme="minorHAnsi" w:cstheme="minorBidi"/>
          <w:kern w:val="2"/>
          <w:sz w:val="24"/>
          <w:szCs w:val="24"/>
          <w:lang w:eastAsia="en-GB"/>
          <w14:ligatures w14:val="standardContextual"/>
        </w:rPr>
      </w:pPr>
      <w:r>
        <w:t>1.2</w:t>
      </w:r>
      <w:r>
        <w:tab/>
        <w:t>Scope of the present document.</w:t>
      </w:r>
      <w:r>
        <w:tab/>
      </w:r>
      <w:r>
        <w:fldChar w:fldCharType="begin"/>
      </w:r>
      <w:r>
        <w:instrText xml:space="preserve"> PAGEREF _Toc156310348 \h </w:instrText>
      </w:r>
      <w:r>
        <w:fldChar w:fldCharType="separate"/>
      </w:r>
      <w:r>
        <w:t>5</w:t>
      </w:r>
      <w:r>
        <w:fldChar w:fldCharType="end"/>
      </w:r>
    </w:p>
    <w:p w14:paraId="0452FE1F" w14:textId="535BBE6A" w:rsidR="008F3589" w:rsidRDefault="008F3589">
      <w:pPr>
        <w:pStyle w:val="TM1"/>
        <w:rPr>
          <w:rFonts w:asciiTheme="minorHAnsi" w:eastAsiaTheme="minorEastAsia" w:hAnsiTheme="minorHAnsi" w:cstheme="minorBidi"/>
          <w:kern w:val="2"/>
          <w:sz w:val="24"/>
          <w:szCs w:val="24"/>
          <w:lang w:eastAsia="en-GB"/>
          <w14:ligatures w14:val="standardContextual"/>
        </w:rPr>
      </w:pPr>
      <w:r>
        <w:t>2</w:t>
      </w:r>
      <w:r>
        <w:tab/>
        <w:t>References</w:t>
      </w:r>
      <w:r>
        <w:tab/>
      </w:r>
      <w:r>
        <w:fldChar w:fldCharType="begin"/>
      </w:r>
      <w:r>
        <w:instrText xml:space="preserve"> PAGEREF _Toc156310349 \h </w:instrText>
      </w:r>
      <w:r>
        <w:fldChar w:fldCharType="separate"/>
      </w:r>
      <w:r>
        <w:t>6</w:t>
      </w:r>
      <w:r>
        <w:fldChar w:fldCharType="end"/>
      </w:r>
    </w:p>
    <w:p w14:paraId="7EEBA973" w14:textId="1089347B" w:rsidR="008F3589" w:rsidRDefault="008F3589">
      <w:pPr>
        <w:pStyle w:val="TM2"/>
        <w:rPr>
          <w:rFonts w:asciiTheme="minorHAnsi" w:eastAsiaTheme="minorEastAsia" w:hAnsiTheme="minorHAnsi" w:cstheme="minorBidi"/>
          <w:kern w:val="2"/>
          <w:sz w:val="24"/>
          <w:szCs w:val="24"/>
          <w:lang w:eastAsia="en-GB"/>
          <w14:ligatures w14:val="standardContextual"/>
        </w:rPr>
      </w:pPr>
      <w:r>
        <w:t>2.1</w:t>
      </w:r>
      <w:r>
        <w:tab/>
        <w:t>Normative references</w:t>
      </w:r>
      <w:r>
        <w:tab/>
      </w:r>
      <w:r>
        <w:fldChar w:fldCharType="begin"/>
      </w:r>
      <w:r>
        <w:instrText xml:space="preserve"> PAGEREF _Toc156310350 \h </w:instrText>
      </w:r>
      <w:r>
        <w:fldChar w:fldCharType="separate"/>
      </w:r>
      <w:r>
        <w:t>6</w:t>
      </w:r>
      <w:r>
        <w:fldChar w:fldCharType="end"/>
      </w:r>
    </w:p>
    <w:p w14:paraId="31D097D7" w14:textId="617106F2" w:rsidR="008F3589" w:rsidRDefault="008F3589">
      <w:pPr>
        <w:pStyle w:val="TM2"/>
        <w:rPr>
          <w:rFonts w:asciiTheme="minorHAnsi" w:eastAsiaTheme="minorEastAsia" w:hAnsiTheme="minorHAnsi" w:cstheme="minorBidi"/>
          <w:kern w:val="2"/>
          <w:sz w:val="24"/>
          <w:szCs w:val="24"/>
          <w:lang w:eastAsia="en-GB"/>
          <w14:ligatures w14:val="standardContextual"/>
        </w:rPr>
      </w:pPr>
      <w:r>
        <w:t>2.2</w:t>
      </w:r>
      <w:r>
        <w:tab/>
        <w:t>Informative references</w:t>
      </w:r>
      <w:r>
        <w:tab/>
      </w:r>
      <w:r>
        <w:fldChar w:fldCharType="begin"/>
      </w:r>
      <w:r>
        <w:instrText xml:space="preserve"> PAGEREF _Toc156310351 \h </w:instrText>
      </w:r>
      <w:r>
        <w:fldChar w:fldCharType="separate"/>
      </w:r>
      <w:r>
        <w:t>6</w:t>
      </w:r>
      <w:r>
        <w:fldChar w:fldCharType="end"/>
      </w:r>
    </w:p>
    <w:p w14:paraId="2A5DDEB6" w14:textId="0A2E80E6" w:rsidR="008F3589" w:rsidRDefault="008F3589">
      <w:pPr>
        <w:pStyle w:val="TM1"/>
        <w:rPr>
          <w:rFonts w:asciiTheme="minorHAnsi" w:eastAsiaTheme="minorEastAsia" w:hAnsiTheme="minorHAnsi" w:cstheme="minorBidi"/>
          <w:kern w:val="2"/>
          <w:sz w:val="24"/>
          <w:szCs w:val="24"/>
          <w:lang w:eastAsia="en-GB"/>
          <w14:ligatures w14:val="standardContextual"/>
        </w:rPr>
      </w:pPr>
      <w:r>
        <w:t>3</w:t>
      </w:r>
      <w:r>
        <w:tab/>
        <w:t>Definition of terms, symbols and abbreviations</w:t>
      </w:r>
      <w:r>
        <w:tab/>
      </w:r>
      <w:r>
        <w:fldChar w:fldCharType="begin"/>
      </w:r>
      <w:r>
        <w:instrText xml:space="preserve"> PAGEREF _Toc156310352 \h </w:instrText>
      </w:r>
      <w:r>
        <w:fldChar w:fldCharType="separate"/>
      </w:r>
      <w:r>
        <w:t>7</w:t>
      </w:r>
      <w:r>
        <w:fldChar w:fldCharType="end"/>
      </w:r>
    </w:p>
    <w:p w14:paraId="6E35AA28" w14:textId="67868F8A" w:rsidR="008F3589" w:rsidRDefault="008F3589">
      <w:pPr>
        <w:pStyle w:val="TM2"/>
        <w:rPr>
          <w:rFonts w:asciiTheme="minorHAnsi" w:eastAsiaTheme="minorEastAsia" w:hAnsiTheme="minorHAnsi" w:cstheme="minorBidi"/>
          <w:kern w:val="2"/>
          <w:sz w:val="24"/>
          <w:szCs w:val="24"/>
          <w:lang w:eastAsia="en-GB"/>
          <w14:ligatures w14:val="standardContextual"/>
        </w:rPr>
      </w:pPr>
      <w:r>
        <w:t>3.1</w:t>
      </w:r>
      <w:r>
        <w:tab/>
        <w:t>Terms</w:t>
      </w:r>
      <w:r>
        <w:tab/>
      </w:r>
      <w:r>
        <w:fldChar w:fldCharType="begin"/>
      </w:r>
      <w:r>
        <w:instrText xml:space="preserve"> PAGEREF _Toc156310353 \h </w:instrText>
      </w:r>
      <w:r>
        <w:fldChar w:fldCharType="separate"/>
      </w:r>
      <w:r>
        <w:t>7</w:t>
      </w:r>
      <w:r>
        <w:fldChar w:fldCharType="end"/>
      </w:r>
    </w:p>
    <w:p w14:paraId="1BCDA9A8" w14:textId="69745936" w:rsidR="008F3589" w:rsidRDefault="008F3589">
      <w:pPr>
        <w:pStyle w:val="TM2"/>
        <w:rPr>
          <w:rFonts w:asciiTheme="minorHAnsi" w:eastAsiaTheme="minorEastAsia" w:hAnsiTheme="minorHAnsi" w:cstheme="minorBidi"/>
          <w:kern w:val="2"/>
          <w:sz w:val="24"/>
          <w:szCs w:val="24"/>
          <w:lang w:eastAsia="en-GB"/>
          <w14:ligatures w14:val="standardContextual"/>
        </w:rPr>
      </w:pPr>
      <w:r>
        <w:t>3.2</w:t>
      </w:r>
      <w:r>
        <w:tab/>
        <w:t>Symbols</w:t>
      </w:r>
      <w:r>
        <w:tab/>
      </w:r>
      <w:r>
        <w:fldChar w:fldCharType="begin"/>
      </w:r>
      <w:r>
        <w:instrText xml:space="preserve"> PAGEREF _Toc156310354 \h </w:instrText>
      </w:r>
      <w:r>
        <w:fldChar w:fldCharType="separate"/>
      </w:r>
      <w:r>
        <w:t>7</w:t>
      </w:r>
      <w:r>
        <w:fldChar w:fldCharType="end"/>
      </w:r>
    </w:p>
    <w:p w14:paraId="3BF265E0" w14:textId="7B1B6BD8" w:rsidR="008F3589" w:rsidRDefault="008F3589">
      <w:pPr>
        <w:pStyle w:val="TM2"/>
        <w:rPr>
          <w:rFonts w:asciiTheme="minorHAnsi" w:eastAsiaTheme="minorEastAsia" w:hAnsiTheme="minorHAnsi" w:cstheme="minorBidi"/>
          <w:kern w:val="2"/>
          <w:sz w:val="24"/>
          <w:szCs w:val="24"/>
          <w:lang w:eastAsia="en-GB"/>
          <w14:ligatures w14:val="standardContextual"/>
        </w:rPr>
      </w:pPr>
      <w:r>
        <w:t>3.3</w:t>
      </w:r>
      <w:r>
        <w:tab/>
        <w:t>Abbreviations</w:t>
      </w:r>
      <w:r>
        <w:tab/>
      </w:r>
      <w:r>
        <w:fldChar w:fldCharType="begin"/>
      </w:r>
      <w:r>
        <w:instrText xml:space="preserve"> PAGEREF _Toc156310355 \h </w:instrText>
      </w:r>
      <w:r>
        <w:fldChar w:fldCharType="separate"/>
      </w:r>
      <w:r>
        <w:t>7</w:t>
      </w:r>
      <w:r>
        <w:fldChar w:fldCharType="end"/>
      </w:r>
    </w:p>
    <w:p w14:paraId="5D3B2607" w14:textId="14405416" w:rsidR="008F3589" w:rsidRDefault="008F3589">
      <w:pPr>
        <w:pStyle w:val="TM1"/>
        <w:rPr>
          <w:rFonts w:asciiTheme="minorHAnsi" w:eastAsiaTheme="minorEastAsia" w:hAnsiTheme="minorHAnsi" w:cstheme="minorBidi"/>
          <w:kern w:val="2"/>
          <w:sz w:val="24"/>
          <w:szCs w:val="24"/>
          <w:lang w:eastAsia="en-GB"/>
          <w14:ligatures w14:val="standardContextual"/>
        </w:rPr>
      </w:pPr>
      <w:r>
        <w:t>4</w:t>
      </w:r>
      <w:r>
        <w:tab/>
        <w:t>oneM2M profiler</w:t>
      </w:r>
      <w:r>
        <w:tab/>
      </w:r>
      <w:r>
        <w:fldChar w:fldCharType="begin"/>
      </w:r>
      <w:r>
        <w:instrText xml:space="preserve"> PAGEREF _Toc156310356 \h </w:instrText>
      </w:r>
      <w:r>
        <w:fldChar w:fldCharType="separate"/>
      </w:r>
      <w:r>
        <w:t>8</w:t>
      </w:r>
      <w:r>
        <w:fldChar w:fldCharType="end"/>
      </w:r>
    </w:p>
    <w:p w14:paraId="412ECAB6" w14:textId="7D0579F9" w:rsidR="008F3589" w:rsidRDefault="008F3589">
      <w:pPr>
        <w:pStyle w:val="TM2"/>
        <w:rPr>
          <w:rFonts w:asciiTheme="minorHAnsi" w:eastAsiaTheme="minorEastAsia" w:hAnsiTheme="minorHAnsi" w:cstheme="minorBidi"/>
          <w:kern w:val="2"/>
          <w:sz w:val="24"/>
          <w:szCs w:val="24"/>
          <w:lang w:eastAsia="en-GB"/>
          <w14:ligatures w14:val="standardContextual"/>
        </w:rPr>
      </w:pPr>
      <w:r>
        <w:t>4.1</w:t>
      </w:r>
      <w:r>
        <w:tab/>
        <w:t>Structure</w:t>
      </w:r>
      <w:r>
        <w:tab/>
      </w:r>
      <w:r>
        <w:fldChar w:fldCharType="begin"/>
      </w:r>
      <w:r>
        <w:instrText xml:space="preserve"> PAGEREF _Toc156310357 \h </w:instrText>
      </w:r>
      <w:r>
        <w:fldChar w:fldCharType="separate"/>
      </w:r>
      <w:r>
        <w:t>8</w:t>
      </w:r>
      <w:r>
        <w:fldChar w:fldCharType="end"/>
      </w:r>
    </w:p>
    <w:p w14:paraId="3B237EBC" w14:textId="70D3BE2F" w:rsidR="008F3589" w:rsidRDefault="008F3589">
      <w:pPr>
        <w:pStyle w:val="TM2"/>
        <w:rPr>
          <w:rFonts w:asciiTheme="minorHAnsi" w:eastAsiaTheme="minorEastAsia" w:hAnsiTheme="minorHAnsi" w:cstheme="minorBidi"/>
          <w:kern w:val="2"/>
          <w:sz w:val="24"/>
          <w:szCs w:val="24"/>
          <w:lang w:eastAsia="en-GB"/>
          <w14:ligatures w14:val="standardContextual"/>
        </w:rPr>
      </w:pPr>
      <w:r>
        <w:t>4.2</w:t>
      </w:r>
      <w:r>
        <w:tab/>
        <w:t>Operating system interaction</w:t>
      </w:r>
      <w:r>
        <w:tab/>
      </w:r>
      <w:r>
        <w:fldChar w:fldCharType="begin"/>
      </w:r>
      <w:r>
        <w:instrText xml:space="preserve"> PAGEREF _Toc156310358 \h </w:instrText>
      </w:r>
      <w:r>
        <w:fldChar w:fldCharType="separate"/>
      </w:r>
      <w:r>
        <w:t>8</w:t>
      </w:r>
      <w:r>
        <w:fldChar w:fldCharType="end"/>
      </w:r>
    </w:p>
    <w:p w14:paraId="5BC1CB3C" w14:textId="3540A4FE" w:rsidR="008F3589" w:rsidRDefault="008F3589">
      <w:pPr>
        <w:pStyle w:val="TM2"/>
        <w:rPr>
          <w:rFonts w:asciiTheme="minorHAnsi" w:eastAsiaTheme="minorEastAsia" w:hAnsiTheme="minorHAnsi" w:cstheme="minorBidi"/>
          <w:kern w:val="2"/>
          <w:sz w:val="24"/>
          <w:szCs w:val="24"/>
          <w:lang w:eastAsia="en-GB"/>
          <w14:ligatures w14:val="standardContextual"/>
        </w:rPr>
      </w:pPr>
      <w:r w:rsidRPr="00E35F1C">
        <w:rPr>
          <w:lang w:val="en-US"/>
        </w:rPr>
        <w:t>4.3</w:t>
      </w:r>
      <w:r w:rsidRPr="00E35F1C">
        <w:rPr>
          <w:lang w:val="en-US"/>
        </w:rPr>
        <w:tab/>
        <w:t>Installation and configuration</w:t>
      </w:r>
      <w:r>
        <w:tab/>
      </w:r>
      <w:r>
        <w:fldChar w:fldCharType="begin"/>
      </w:r>
      <w:r>
        <w:instrText xml:space="preserve"> PAGEREF _Toc156310359 \h </w:instrText>
      </w:r>
      <w:r>
        <w:fldChar w:fldCharType="separate"/>
      </w:r>
      <w:r>
        <w:t>8</w:t>
      </w:r>
      <w:r>
        <w:fldChar w:fldCharType="end"/>
      </w:r>
    </w:p>
    <w:p w14:paraId="349EADF1" w14:textId="30EB4C1D" w:rsidR="008F3589" w:rsidRDefault="008F3589">
      <w:pPr>
        <w:pStyle w:val="TM1"/>
        <w:rPr>
          <w:rFonts w:asciiTheme="minorHAnsi" w:eastAsiaTheme="minorEastAsia" w:hAnsiTheme="minorHAnsi" w:cstheme="minorBidi"/>
          <w:kern w:val="2"/>
          <w:sz w:val="24"/>
          <w:szCs w:val="24"/>
          <w:lang w:eastAsia="en-GB"/>
          <w14:ligatures w14:val="standardContextual"/>
        </w:rPr>
      </w:pPr>
      <w:r>
        <w:t>5</w:t>
      </w:r>
      <w:r>
        <w:tab/>
        <w:t>oneM2M simulator</w:t>
      </w:r>
      <w:r>
        <w:tab/>
      </w:r>
      <w:r>
        <w:fldChar w:fldCharType="begin"/>
      </w:r>
      <w:r>
        <w:instrText xml:space="preserve"> PAGEREF _Toc156310360 \h </w:instrText>
      </w:r>
      <w:r>
        <w:fldChar w:fldCharType="separate"/>
      </w:r>
      <w:r>
        <w:t>8</w:t>
      </w:r>
      <w:r>
        <w:fldChar w:fldCharType="end"/>
      </w:r>
    </w:p>
    <w:p w14:paraId="4683B4AB" w14:textId="22FF5A6C" w:rsidR="008F3589" w:rsidRDefault="008F3589">
      <w:pPr>
        <w:pStyle w:val="TM2"/>
        <w:rPr>
          <w:rFonts w:asciiTheme="minorHAnsi" w:eastAsiaTheme="minorEastAsia" w:hAnsiTheme="minorHAnsi" w:cstheme="minorBidi"/>
          <w:kern w:val="2"/>
          <w:sz w:val="24"/>
          <w:szCs w:val="24"/>
          <w:lang w:eastAsia="en-GB"/>
          <w14:ligatures w14:val="standardContextual"/>
        </w:rPr>
      </w:pPr>
      <w:r>
        <w:t>5.1</w:t>
      </w:r>
      <w:r>
        <w:tab/>
        <w:t>OMNeT++ at the glance</w:t>
      </w:r>
      <w:r>
        <w:tab/>
      </w:r>
      <w:r>
        <w:fldChar w:fldCharType="begin"/>
      </w:r>
      <w:r>
        <w:instrText xml:space="preserve"> PAGEREF _Toc156310361 \h </w:instrText>
      </w:r>
      <w:r>
        <w:fldChar w:fldCharType="separate"/>
      </w:r>
      <w:r>
        <w:t>8</w:t>
      </w:r>
      <w:r>
        <w:fldChar w:fldCharType="end"/>
      </w:r>
    </w:p>
    <w:p w14:paraId="45B6CDDA" w14:textId="59DEEDAD" w:rsidR="008F3589" w:rsidRDefault="008F3589">
      <w:pPr>
        <w:pStyle w:val="TM2"/>
        <w:rPr>
          <w:rFonts w:asciiTheme="minorHAnsi" w:eastAsiaTheme="minorEastAsia" w:hAnsiTheme="minorHAnsi" w:cstheme="minorBidi"/>
          <w:kern w:val="2"/>
          <w:sz w:val="24"/>
          <w:szCs w:val="24"/>
          <w:lang w:eastAsia="en-GB"/>
          <w14:ligatures w14:val="standardContextual"/>
        </w:rPr>
      </w:pPr>
      <w:r>
        <w:t>5.2</w:t>
      </w:r>
      <w:r>
        <w:tab/>
        <w:t>oneM2M deployment model</w:t>
      </w:r>
      <w:r>
        <w:tab/>
      </w:r>
      <w:r>
        <w:fldChar w:fldCharType="begin"/>
      </w:r>
      <w:r>
        <w:instrText xml:space="preserve"> PAGEREF _Toc156310362 \h </w:instrText>
      </w:r>
      <w:r>
        <w:fldChar w:fldCharType="separate"/>
      </w:r>
      <w:r>
        <w:t>8</w:t>
      </w:r>
      <w:r>
        <w:fldChar w:fldCharType="end"/>
      </w:r>
    </w:p>
    <w:p w14:paraId="1103F3D9" w14:textId="0325E87B" w:rsidR="008F3589" w:rsidRDefault="008F3589">
      <w:pPr>
        <w:pStyle w:val="TM2"/>
        <w:rPr>
          <w:rFonts w:asciiTheme="minorHAnsi" w:eastAsiaTheme="minorEastAsia" w:hAnsiTheme="minorHAnsi" w:cstheme="minorBidi"/>
          <w:kern w:val="2"/>
          <w:sz w:val="24"/>
          <w:szCs w:val="24"/>
          <w:lang w:eastAsia="en-GB"/>
          <w14:ligatures w14:val="standardContextual"/>
        </w:rPr>
      </w:pPr>
      <w:r>
        <w:t>5.3</w:t>
      </w:r>
      <w:r>
        <w:tab/>
        <w:t>Mapping on ONMeT++ library and the ned topology</w:t>
      </w:r>
      <w:r>
        <w:tab/>
      </w:r>
      <w:r>
        <w:fldChar w:fldCharType="begin"/>
      </w:r>
      <w:r>
        <w:instrText xml:space="preserve"> PAGEREF _Toc156310363 \h </w:instrText>
      </w:r>
      <w:r>
        <w:fldChar w:fldCharType="separate"/>
      </w:r>
      <w:r>
        <w:t>8</w:t>
      </w:r>
      <w:r>
        <w:fldChar w:fldCharType="end"/>
      </w:r>
    </w:p>
    <w:p w14:paraId="5FAE8287" w14:textId="6B998A0D" w:rsidR="008F3589" w:rsidRDefault="008F3589">
      <w:pPr>
        <w:pStyle w:val="TM2"/>
        <w:rPr>
          <w:rFonts w:asciiTheme="minorHAnsi" w:eastAsiaTheme="minorEastAsia" w:hAnsiTheme="minorHAnsi" w:cstheme="minorBidi"/>
          <w:kern w:val="2"/>
          <w:sz w:val="24"/>
          <w:szCs w:val="24"/>
          <w:lang w:eastAsia="en-GB"/>
          <w14:ligatures w14:val="standardContextual"/>
        </w:rPr>
      </w:pPr>
      <w:r>
        <w:t>5.4</w:t>
      </w:r>
      <w:r>
        <w:tab/>
        <w:t>Installation and configuration</w:t>
      </w:r>
      <w:r>
        <w:tab/>
      </w:r>
      <w:r>
        <w:fldChar w:fldCharType="begin"/>
      </w:r>
      <w:r>
        <w:instrText xml:space="preserve"> PAGEREF _Toc156310364 \h </w:instrText>
      </w:r>
      <w:r>
        <w:fldChar w:fldCharType="separate"/>
      </w:r>
      <w:r>
        <w:t>8</w:t>
      </w:r>
      <w:r>
        <w:fldChar w:fldCharType="end"/>
      </w:r>
    </w:p>
    <w:p w14:paraId="44D265CF" w14:textId="0347ECE0" w:rsidR="008F3589" w:rsidRDefault="008F3589">
      <w:pPr>
        <w:pStyle w:val="TM1"/>
        <w:rPr>
          <w:rFonts w:asciiTheme="minorHAnsi" w:eastAsiaTheme="minorEastAsia" w:hAnsiTheme="minorHAnsi" w:cstheme="minorBidi"/>
          <w:kern w:val="2"/>
          <w:sz w:val="24"/>
          <w:szCs w:val="24"/>
          <w:lang w:eastAsia="en-GB"/>
          <w14:ligatures w14:val="standardContextual"/>
        </w:rPr>
      </w:pPr>
      <w:r>
        <w:t>6</w:t>
      </w:r>
      <w:r>
        <w:tab/>
        <w:t>Performance evaluation framework at work</w:t>
      </w:r>
      <w:r>
        <w:tab/>
      </w:r>
      <w:r>
        <w:fldChar w:fldCharType="begin"/>
      </w:r>
      <w:r>
        <w:instrText xml:space="preserve"> PAGEREF _Toc156310365 \h </w:instrText>
      </w:r>
      <w:r>
        <w:fldChar w:fldCharType="separate"/>
      </w:r>
      <w:r>
        <w:t>8</w:t>
      </w:r>
      <w:r>
        <w:fldChar w:fldCharType="end"/>
      </w:r>
    </w:p>
    <w:p w14:paraId="56989E33" w14:textId="5967FB5B" w:rsidR="008F3589" w:rsidRDefault="008F3589">
      <w:pPr>
        <w:pStyle w:val="TM2"/>
        <w:rPr>
          <w:rFonts w:asciiTheme="minorHAnsi" w:eastAsiaTheme="minorEastAsia" w:hAnsiTheme="minorHAnsi" w:cstheme="minorBidi"/>
          <w:kern w:val="2"/>
          <w:sz w:val="24"/>
          <w:szCs w:val="24"/>
          <w:lang w:eastAsia="en-GB"/>
          <w14:ligatures w14:val="standardContextual"/>
        </w:rPr>
      </w:pPr>
      <w:r>
        <w:t>6.1</w:t>
      </w:r>
      <w:r>
        <w:tab/>
        <w:t>Mapping Scenario Description</w:t>
      </w:r>
      <w:r>
        <w:tab/>
      </w:r>
      <w:r>
        <w:fldChar w:fldCharType="begin"/>
      </w:r>
      <w:r>
        <w:instrText xml:space="preserve"> PAGEREF _Toc156310366 \h </w:instrText>
      </w:r>
      <w:r>
        <w:fldChar w:fldCharType="separate"/>
      </w:r>
      <w:r>
        <w:t>8</w:t>
      </w:r>
      <w:r>
        <w:fldChar w:fldCharType="end"/>
      </w:r>
    </w:p>
    <w:p w14:paraId="37F9E8DD" w14:textId="1DA59BBC" w:rsidR="008F3589" w:rsidRDefault="008F3589">
      <w:pPr>
        <w:pStyle w:val="TM2"/>
        <w:rPr>
          <w:rFonts w:asciiTheme="minorHAnsi" w:eastAsiaTheme="minorEastAsia" w:hAnsiTheme="minorHAnsi" w:cstheme="minorBidi"/>
          <w:kern w:val="2"/>
          <w:sz w:val="24"/>
          <w:szCs w:val="24"/>
          <w:lang w:eastAsia="en-GB"/>
          <w14:ligatures w14:val="standardContextual"/>
        </w:rPr>
      </w:pPr>
      <w:r>
        <w:t>6.2</w:t>
      </w:r>
      <w:r>
        <w:tab/>
        <w:t>Synthetising KPIs by the profiler run</w:t>
      </w:r>
      <w:r>
        <w:tab/>
      </w:r>
      <w:r>
        <w:fldChar w:fldCharType="begin"/>
      </w:r>
      <w:r>
        <w:instrText xml:space="preserve"> PAGEREF _Toc156310367 \h </w:instrText>
      </w:r>
      <w:r>
        <w:fldChar w:fldCharType="separate"/>
      </w:r>
      <w:r>
        <w:t>9</w:t>
      </w:r>
      <w:r>
        <w:fldChar w:fldCharType="end"/>
      </w:r>
    </w:p>
    <w:p w14:paraId="09673410" w14:textId="1623FD9F" w:rsidR="008F3589" w:rsidRDefault="008F3589">
      <w:pPr>
        <w:pStyle w:val="TM2"/>
        <w:rPr>
          <w:rFonts w:asciiTheme="minorHAnsi" w:eastAsiaTheme="minorEastAsia" w:hAnsiTheme="minorHAnsi" w:cstheme="minorBidi"/>
          <w:kern w:val="2"/>
          <w:sz w:val="24"/>
          <w:szCs w:val="24"/>
          <w:lang w:eastAsia="en-GB"/>
          <w14:ligatures w14:val="standardContextual"/>
        </w:rPr>
      </w:pPr>
      <w:r>
        <w:t>6.3</w:t>
      </w:r>
      <w:r>
        <w:tab/>
        <w:t>Injecting KPIs in the OMNeT++ simulator</w:t>
      </w:r>
      <w:r>
        <w:tab/>
      </w:r>
      <w:r>
        <w:fldChar w:fldCharType="begin"/>
      </w:r>
      <w:r>
        <w:instrText xml:space="preserve"> PAGEREF _Toc156310368 \h </w:instrText>
      </w:r>
      <w:r>
        <w:fldChar w:fldCharType="separate"/>
      </w:r>
      <w:r>
        <w:t>9</w:t>
      </w:r>
      <w:r>
        <w:fldChar w:fldCharType="end"/>
      </w:r>
    </w:p>
    <w:p w14:paraId="5745121E" w14:textId="165E4738" w:rsidR="008F3589" w:rsidRDefault="008F3589">
      <w:pPr>
        <w:pStyle w:val="TM2"/>
        <w:rPr>
          <w:rFonts w:asciiTheme="minorHAnsi" w:eastAsiaTheme="minorEastAsia" w:hAnsiTheme="minorHAnsi" w:cstheme="minorBidi"/>
          <w:kern w:val="2"/>
          <w:sz w:val="24"/>
          <w:szCs w:val="24"/>
          <w:lang w:eastAsia="en-GB"/>
          <w14:ligatures w14:val="standardContextual"/>
        </w:rPr>
      </w:pPr>
      <w:r>
        <w:t>6.4</w:t>
      </w:r>
      <w:r>
        <w:tab/>
        <w:t>Performance evaluation analysis</w:t>
      </w:r>
      <w:r>
        <w:tab/>
      </w:r>
      <w:r>
        <w:fldChar w:fldCharType="begin"/>
      </w:r>
      <w:r>
        <w:instrText xml:space="preserve"> PAGEREF _Toc156310369 \h </w:instrText>
      </w:r>
      <w:r>
        <w:fldChar w:fldCharType="separate"/>
      </w:r>
      <w:r>
        <w:t>9</w:t>
      </w:r>
      <w:r>
        <w:fldChar w:fldCharType="end"/>
      </w:r>
    </w:p>
    <w:p w14:paraId="0FD4ED9B" w14:textId="53258756" w:rsidR="008F3589" w:rsidRDefault="008F3589">
      <w:pPr>
        <w:pStyle w:val="TM1"/>
        <w:rPr>
          <w:rFonts w:asciiTheme="minorHAnsi" w:eastAsiaTheme="minorEastAsia" w:hAnsiTheme="minorHAnsi" w:cstheme="minorBidi"/>
          <w:kern w:val="2"/>
          <w:sz w:val="24"/>
          <w:szCs w:val="24"/>
          <w:lang w:eastAsia="en-GB"/>
          <w14:ligatures w14:val="standardContextual"/>
        </w:rPr>
      </w:pPr>
      <w:r>
        <w:t>7</w:t>
      </w:r>
      <w:r>
        <w:tab/>
        <w:t>Conclusions, improvement, extensions</w:t>
      </w:r>
      <w:r>
        <w:tab/>
      </w:r>
      <w:r>
        <w:fldChar w:fldCharType="begin"/>
      </w:r>
      <w:r>
        <w:instrText xml:space="preserve"> PAGEREF _Toc156310370 \h </w:instrText>
      </w:r>
      <w:r>
        <w:fldChar w:fldCharType="separate"/>
      </w:r>
      <w:r>
        <w:t>9</w:t>
      </w:r>
      <w:r>
        <w:fldChar w:fldCharType="end"/>
      </w:r>
    </w:p>
    <w:p w14:paraId="76AC0B94" w14:textId="62C44936" w:rsidR="008F3589" w:rsidRDefault="008F3589">
      <w:pPr>
        <w:pStyle w:val="TM9"/>
        <w:rPr>
          <w:rFonts w:asciiTheme="minorHAnsi" w:eastAsiaTheme="minorEastAsia" w:hAnsiTheme="minorHAnsi" w:cstheme="minorBidi"/>
          <w:b w:val="0"/>
          <w:kern w:val="2"/>
          <w:sz w:val="24"/>
          <w:szCs w:val="24"/>
          <w:lang w:eastAsia="en-GB"/>
          <w14:ligatures w14:val="standardContextual"/>
        </w:rPr>
      </w:pPr>
      <w:r>
        <w:t>Annex A: Source code</w:t>
      </w:r>
      <w:r>
        <w:tab/>
      </w:r>
      <w:r>
        <w:fldChar w:fldCharType="begin"/>
      </w:r>
      <w:r>
        <w:instrText xml:space="preserve"> PAGEREF _Toc156310371 \h </w:instrText>
      </w:r>
      <w:r>
        <w:fldChar w:fldCharType="separate"/>
      </w:r>
      <w:r>
        <w:t>9</w:t>
      </w:r>
      <w:r>
        <w:fldChar w:fldCharType="end"/>
      </w:r>
    </w:p>
    <w:p w14:paraId="4145166A" w14:textId="6DD222D1" w:rsidR="008F3589" w:rsidRDefault="008F3589">
      <w:pPr>
        <w:pStyle w:val="TM9"/>
        <w:rPr>
          <w:rFonts w:asciiTheme="minorHAnsi" w:eastAsiaTheme="minorEastAsia" w:hAnsiTheme="minorHAnsi" w:cstheme="minorBidi"/>
          <w:b w:val="0"/>
          <w:kern w:val="2"/>
          <w:sz w:val="24"/>
          <w:szCs w:val="24"/>
          <w:lang w:eastAsia="en-GB"/>
          <w14:ligatures w14:val="standardContextual"/>
        </w:rPr>
      </w:pPr>
      <w:r>
        <w:t>Annex B: Change history</w:t>
      </w:r>
      <w:r>
        <w:tab/>
      </w:r>
      <w:r>
        <w:fldChar w:fldCharType="begin"/>
      </w:r>
      <w:r>
        <w:instrText xml:space="preserve"> PAGEREF _Toc156310372 \h </w:instrText>
      </w:r>
      <w:r>
        <w:fldChar w:fldCharType="separate"/>
      </w:r>
      <w:r>
        <w:t>9</w:t>
      </w:r>
      <w:r>
        <w:fldChar w:fldCharType="end"/>
      </w:r>
    </w:p>
    <w:p w14:paraId="263D8DFC" w14:textId="1279BED8" w:rsidR="001B7D58" w:rsidRPr="00CB7FF5" w:rsidRDefault="007F47A8">
      <w:r w:rsidRPr="0095285A">
        <w:fldChar w:fldCharType="end"/>
      </w:r>
    </w:p>
    <w:p w14:paraId="227CD3C4" w14:textId="77777777" w:rsidR="001B7D58" w:rsidRPr="00CB7FF5" w:rsidRDefault="00CF3C2D">
      <w:pPr>
        <w:ind w:left="-567"/>
        <w:rPr>
          <w:rFonts w:cs="Arial"/>
          <w:szCs w:val="18"/>
        </w:rPr>
      </w:pPr>
      <w:r w:rsidRPr="00CB7FF5">
        <w:rPr>
          <w:szCs w:val="36"/>
        </w:rPr>
        <w:br w:type="page"/>
      </w:r>
    </w:p>
    <w:p w14:paraId="29D4CA2A" w14:textId="77777777" w:rsidR="001B7D58" w:rsidRPr="00CB7FF5" w:rsidRDefault="00CF3C2D">
      <w:pPr>
        <w:pStyle w:val="Titre1"/>
      </w:pPr>
      <w:bookmarkStart w:id="2" w:name="_Toc57897619"/>
      <w:bookmarkStart w:id="3" w:name="_Toc57902899"/>
      <w:bookmarkStart w:id="4" w:name="_Toc156310342"/>
      <w:r w:rsidRPr="00CB7FF5">
        <w:lastRenderedPageBreak/>
        <w:t>Intellectual Property Rights</w:t>
      </w:r>
      <w:bookmarkEnd w:id="2"/>
      <w:bookmarkEnd w:id="3"/>
      <w:bookmarkEnd w:id="4"/>
    </w:p>
    <w:p w14:paraId="635C7D6E" w14:textId="77777777" w:rsidR="005C2591" w:rsidRPr="00CB7FF5" w:rsidRDefault="005C2591" w:rsidP="005C2591">
      <w:pPr>
        <w:pStyle w:val="H6"/>
      </w:pPr>
      <w:r w:rsidRPr="00CB7FF5">
        <w:t xml:space="preserve">Essential patents </w:t>
      </w:r>
    </w:p>
    <w:p w14:paraId="6E44CC6F" w14:textId="77777777" w:rsidR="005C2591" w:rsidRPr="00CB7FF5" w:rsidRDefault="005C2591" w:rsidP="005C2591">
      <w:bookmarkStart w:id="5" w:name="IPR_3GPP"/>
      <w:r w:rsidRPr="00CB7FF5">
        <w:t xml:space="preserve">IPRs essential or potentially essential to normative deliverables may have been declared to ETSI. The information pertaining to these essential IPRs, if any, is publicly available for </w:t>
      </w:r>
      <w:r w:rsidRPr="00CB7FF5">
        <w:rPr>
          <w:b/>
          <w:bCs/>
        </w:rPr>
        <w:t>ETSI members and non-members</w:t>
      </w:r>
      <w:r w:rsidRPr="00CB7FF5">
        <w:t xml:space="preserve">, and can be found in ETSI SR 000 314: </w:t>
      </w:r>
      <w:r w:rsidRPr="00CB7FF5">
        <w:rPr>
          <w:i/>
          <w:iCs/>
        </w:rPr>
        <w:t>"Intellectual Property Rights (IPRs); Essential, or potentially Essential, IPRs notified to ETSI in respect of ETSI standards"</w:t>
      </w:r>
      <w:r w:rsidRPr="00CB7FF5">
        <w:t>, which is available from the ETSI Secretariat. Latest updates are available on the ETSI Web server (</w:t>
      </w:r>
      <w:hyperlink r:id="rId17" w:history="1">
        <w:r w:rsidRPr="00CB7FF5">
          <w:rPr>
            <w:rStyle w:val="Lienhypertexte"/>
          </w:rPr>
          <w:t>https://ipr.etsi.org/</w:t>
        </w:r>
      </w:hyperlink>
      <w:r w:rsidRPr="00CB7FF5">
        <w:t>).</w:t>
      </w:r>
    </w:p>
    <w:p w14:paraId="6063B89B" w14:textId="77777777" w:rsidR="005C2591" w:rsidRPr="00CB7FF5" w:rsidRDefault="005C2591" w:rsidP="005C2591">
      <w:r w:rsidRPr="00CB7FF5">
        <w:t>Pursuant to the ETSI IPR Policy, no investigation, including IPR searches, has been carried out by ETSI. No guarantee can be given as to the existence of other IPRs not referenced in ETSI SR 000 314 (or the updates on the ETSI Web server) which are, or may be, or may become, essential to the present document.</w:t>
      </w:r>
    </w:p>
    <w:bookmarkEnd w:id="5"/>
    <w:p w14:paraId="6CADFCEE" w14:textId="77777777" w:rsidR="005C2591" w:rsidRPr="00CB7FF5" w:rsidRDefault="005C2591" w:rsidP="005C2591">
      <w:pPr>
        <w:pStyle w:val="H6"/>
      </w:pPr>
      <w:r w:rsidRPr="00CB7FF5">
        <w:t>Trademarks</w:t>
      </w:r>
    </w:p>
    <w:p w14:paraId="69CD2281" w14:textId="77777777" w:rsidR="005C2591" w:rsidRPr="00CB7FF5" w:rsidRDefault="005C2591" w:rsidP="005C2591">
      <w:r w:rsidRPr="00CB7FF5">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7DB1AC5D" w14:textId="77777777" w:rsidR="001B7D58" w:rsidRPr="00CB7FF5" w:rsidRDefault="00CF3C2D">
      <w:pPr>
        <w:pStyle w:val="Titre1"/>
      </w:pPr>
      <w:bookmarkStart w:id="6" w:name="_Toc57897620"/>
      <w:bookmarkStart w:id="7" w:name="_Toc57902900"/>
      <w:bookmarkStart w:id="8" w:name="_Toc156310343"/>
      <w:r w:rsidRPr="00CB7FF5">
        <w:t>Foreword</w:t>
      </w:r>
      <w:bookmarkEnd w:id="6"/>
      <w:bookmarkEnd w:id="7"/>
      <w:bookmarkEnd w:id="8"/>
    </w:p>
    <w:p w14:paraId="242E7581" w14:textId="77777777" w:rsidR="005C2591" w:rsidRPr="00CB7FF5" w:rsidRDefault="005C2591" w:rsidP="005C2591">
      <w:r w:rsidRPr="00CB7FF5">
        <w:t>This Technical Report (TR) has been produced by ETSI Technical Committee Smart Machine-to-Machine communications (SmartM2M).</w:t>
      </w:r>
    </w:p>
    <w:p w14:paraId="255EAA4F" w14:textId="77777777" w:rsidR="005C2591" w:rsidRPr="00CB7FF5" w:rsidRDefault="005C2591" w:rsidP="005C2591">
      <w:pPr>
        <w:pStyle w:val="Titre1"/>
      </w:pPr>
      <w:bookmarkStart w:id="9" w:name="_Toc481503922"/>
      <w:bookmarkStart w:id="10" w:name="_Toc487612124"/>
      <w:bookmarkStart w:id="11" w:name="_Toc525223405"/>
      <w:bookmarkStart w:id="12" w:name="_Toc525223855"/>
      <w:bookmarkStart w:id="13" w:name="_Toc527974964"/>
      <w:bookmarkStart w:id="14" w:name="_Toc527980451"/>
      <w:bookmarkStart w:id="15" w:name="_Toc534708586"/>
      <w:bookmarkStart w:id="16" w:name="_Toc534708661"/>
      <w:bookmarkStart w:id="17" w:name="_Toc57897621"/>
      <w:bookmarkStart w:id="18" w:name="_Toc57902901"/>
      <w:bookmarkStart w:id="19" w:name="_Toc156310344"/>
      <w:r w:rsidRPr="00CB7FF5">
        <w:t>Modal verbs terminology</w:t>
      </w:r>
      <w:bookmarkEnd w:id="9"/>
      <w:bookmarkEnd w:id="10"/>
      <w:bookmarkEnd w:id="11"/>
      <w:bookmarkEnd w:id="12"/>
      <w:bookmarkEnd w:id="13"/>
      <w:bookmarkEnd w:id="14"/>
      <w:bookmarkEnd w:id="15"/>
      <w:bookmarkEnd w:id="16"/>
      <w:bookmarkEnd w:id="17"/>
      <w:bookmarkEnd w:id="18"/>
      <w:bookmarkEnd w:id="19"/>
    </w:p>
    <w:p w14:paraId="3BB86760" w14:textId="77777777" w:rsidR="005C2591" w:rsidRPr="00CB7FF5" w:rsidRDefault="005C2591" w:rsidP="005C2591">
      <w:r w:rsidRPr="00CB7FF5">
        <w:t>In the present document "</w:t>
      </w:r>
      <w:r w:rsidRPr="00CB7FF5">
        <w:rPr>
          <w:b/>
          <w:bCs/>
        </w:rPr>
        <w:t>should</w:t>
      </w:r>
      <w:r w:rsidRPr="00CB7FF5">
        <w:t>", "</w:t>
      </w:r>
      <w:r w:rsidRPr="00CB7FF5">
        <w:rPr>
          <w:b/>
          <w:bCs/>
        </w:rPr>
        <w:t>should not</w:t>
      </w:r>
      <w:r w:rsidRPr="00CB7FF5">
        <w:t>", "</w:t>
      </w:r>
      <w:r w:rsidRPr="00CB7FF5">
        <w:rPr>
          <w:b/>
          <w:bCs/>
        </w:rPr>
        <w:t>may</w:t>
      </w:r>
      <w:r w:rsidRPr="00CB7FF5">
        <w:t>", "</w:t>
      </w:r>
      <w:r w:rsidRPr="00CB7FF5">
        <w:rPr>
          <w:b/>
          <w:bCs/>
        </w:rPr>
        <w:t>need not</w:t>
      </w:r>
      <w:r w:rsidRPr="00CB7FF5">
        <w:t>", "</w:t>
      </w:r>
      <w:r w:rsidRPr="00CB7FF5">
        <w:rPr>
          <w:b/>
          <w:bCs/>
        </w:rPr>
        <w:t>will</w:t>
      </w:r>
      <w:r w:rsidRPr="00CB7FF5">
        <w:rPr>
          <w:bCs/>
        </w:rPr>
        <w:t>"</w:t>
      </w:r>
      <w:r w:rsidRPr="00CB7FF5">
        <w:t xml:space="preserve">, </w:t>
      </w:r>
      <w:r w:rsidRPr="00CB7FF5">
        <w:rPr>
          <w:bCs/>
        </w:rPr>
        <w:t>"</w:t>
      </w:r>
      <w:r w:rsidRPr="00CB7FF5">
        <w:rPr>
          <w:b/>
          <w:bCs/>
        </w:rPr>
        <w:t>will not</w:t>
      </w:r>
      <w:r w:rsidRPr="00CB7FF5">
        <w:rPr>
          <w:bCs/>
        </w:rPr>
        <w:t>"</w:t>
      </w:r>
      <w:r w:rsidRPr="00CB7FF5">
        <w:t>, "</w:t>
      </w:r>
      <w:r w:rsidRPr="00CB7FF5">
        <w:rPr>
          <w:b/>
          <w:bCs/>
        </w:rPr>
        <w:t>can</w:t>
      </w:r>
      <w:r w:rsidRPr="00CB7FF5">
        <w:t>" and "</w:t>
      </w:r>
      <w:r w:rsidRPr="00CB7FF5">
        <w:rPr>
          <w:b/>
          <w:bCs/>
        </w:rPr>
        <w:t>cannot</w:t>
      </w:r>
      <w:r w:rsidRPr="00CB7FF5">
        <w:t xml:space="preserve">" are to be interpreted as described in clause 3.2 of the </w:t>
      </w:r>
      <w:hyperlink r:id="rId18" w:history="1">
        <w:r w:rsidRPr="00CB7FF5">
          <w:rPr>
            <w:rStyle w:val="Lienhypertexte"/>
          </w:rPr>
          <w:t>ETSI Drafting Rules</w:t>
        </w:r>
      </w:hyperlink>
      <w:r w:rsidRPr="00CB7FF5">
        <w:t xml:space="preserve"> (Verbal forms for the expression of provisions).</w:t>
      </w:r>
    </w:p>
    <w:p w14:paraId="2C629D13" w14:textId="77777777" w:rsidR="005C2591" w:rsidRPr="00CB7FF5" w:rsidRDefault="005C2591" w:rsidP="005C2591">
      <w:r w:rsidRPr="00CB7FF5">
        <w:t>"</w:t>
      </w:r>
      <w:r w:rsidR="00EB0A55">
        <w:rPr>
          <w:b/>
          <w:bCs/>
        </w:rPr>
        <w:t>must</w:t>
      </w:r>
      <w:r w:rsidRPr="00CB7FF5">
        <w:t>" and "</w:t>
      </w:r>
      <w:r w:rsidR="00EB0A55">
        <w:rPr>
          <w:b/>
          <w:bCs/>
        </w:rPr>
        <w:t>must</w:t>
      </w:r>
      <w:r w:rsidRPr="00CB7FF5">
        <w:rPr>
          <w:b/>
          <w:bCs/>
        </w:rPr>
        <w:t xml:space="preserve"> not</w:t>
      </w:r>
      <w:r w:rsidRPr="00CB7FF5">
        <w:t xml:space="preserve">" are </w:t>
      </w:r>
      <w:r w:rsidRPr="00CB7FF5">
        <w:rPr>
          <w:b/>
          <w:bCs/>
        </w:rPr>
        <w:t>NOT</w:t>
      </w:r>
      <w:r w:rsidRPr="00CB7FF5">
        <w:t xml:space="preserve"> allowed in ETSI deliverables except when used in direct citation.</w:t>
      </w:r>
    </w:p>
    <w:p w14:paraId="29CA0CC2" w14:textId="6727C490" w:rsidR="00562703" w:rsidRDefault="00CF3C2D" w:rsidP="00562703">
      <w:pPr>
        <w:pStyle w:val="Titre1"/>
      </w:pPr>
      <w:bookmarkStart w:id="20" w:name="_Toc57897622"/>
      <w:bookmarkStart w:id="21" w:name="_Toc57902902"/>
      <w:bookmarkStart w:id="22" w:name="_Toc156310345"/>
      <w:r w:rsidRPr="00CB7FF5">
        <w:t>Introductio</w:t>
      </w:r>
      <w:bookmarkEnd w:id="20"/>
      <w:bookmarkEnd w:id="21"/>
      <w:r w:rsidR="00562703">
        <w:t>n</w:t>
      </w:r>
      <w:bookmarkEnd w:id="22"/>
    </w:p>
    <w:p w14:paraId="475848FD" w14:textId="5355345D" w:rsidR="00562703" w:rsidRDefault="00562703" w:rsidP="00562703">
      <w:r>
        <w:t xml:space="preserve">TTF 019 aims are studying, analysing, evaluating, and simulating IoT application deployments on some oneM2M open-source implementations. Evaluation will be conducted on the basis of case studies, deployment model, and performance KPIs, all described in previous ETSI TR 103 839 </w:t>
      </w:r>
      <w:r w:rsidRPr="47F4A5F6">
        <w:t>[</w:t>
      </w:r>
      <w:r>
        <w:t>i.1</w:t>
      </w:r>
      <w:r w:rsidRPr="47F4A5F6">
        <w:t>]</w:t>
      </w:r>
      <w:r>
        <w:t xml:space="preserve"> and ETSI TR 103 840 </w:t>
      </w:r>
      <w:r w:rsidRPr="47F4A5F6">
        <w:t>[</w:t>
      </w:r>
      <w:r>
        <w:t>i.2</w:t>
      </w:r>
      <w:r w:rsidRPr="47F4A5F6">
        <w:t>]</w:t>
      </w:r>
      <w:r>
        <w:t>.</w:t>
      </w:r>
    </w:p>
    <w:p w14:paraId="5B8265B4" w14:textId="1D5D80AE" w:rsidR="00B25A02" w:rsidRPr="0064134F" w:rsidRDefault="00562703" w:rsidP="00CD7DDF">
      <w:r>
        <w:t>The object of the present document [i.3] is to describe and present the simulation tool and the profiler tool</w:t>
      </w:r>
      <w:r w:rsidR="00CD7DDF">
        <w:t xml:space="preserve"> developed to that aim. More precisely, the simulation tool is a OMNeT++ library implementing either the </w:t>
      </w:r>
      <w:del w:id="23" w:author="Marie-agnes Peraldi-Frati" w:date="2024-02-12T13:21:00Z">
        <w:r w:rsidR="00CD7DDF">
          <w:delText>deployement</w:delText>
        </w:r>
      </w:del>
      <w:ins w:id="24" w:author="Marie-agnes Peraldi-Frati" w:date="2024-02-12T13:21:00Z">
        <w:r w:rsidR="4BE1BCD5">
          <w:t>deployment</w:t>
        </w:r>
      </w:ins>
      <w:r w:rsidR="00CD7DDF">
        <w:t xml:space="preserve"> model and the case studies as described in [i.1,i.2]; the profiler is a standalone software to be runned together with a real open-source oneM2M implementation, providing execution KPIs values: these values will be injected in the OMNeT++ simulator allowing a realistic large scale simulations.</w:t>
      </w:r>
    </w:p>
    <w:p w14:paraId="348480B6" w14:textId="77777777" w:rsidR="00CF3C2D" w:rsidRPr="0064134F" w:rsidRDefault="00CF3C2D">
      <w:r w:rsidRPr="0064134F">
        <w:br w:type="page"/>
      </w:r>
    </w:p>
    <w:p w14:paraId="77977D55" w14:textId="77777777" w:rsidR="001B7D58" w:rsidRPr="00CB7FF5" w:rsidRDefault="00CF3C2D">
      <w:pPr>
        <w:pStyle w:val="Titre1"/>
      </w:pPr>
      <w:bookmarkStart w:id="25" w:name="_Toc57897623"/>
      <w:bookmarkStart w:id="26" w:name="_Toc57902903"/>
      <w:bookmarkStart w:id="27" w:name="_Toc156310346"/>
      <w:r w:rsidRPr="00CB7FF5">
        <w:lastRenderedPageBreak/>
        <w:t>1</w:t>
      </w:r>
      <w:r w:rsidRPr="00CB7FF5">
        <w:tab/>
        <w:t>Scope</w:t>
      </w:r>
      <w:bookmarkEnd w:id="25"/>
      <w:bookmarkEnd w:id="26"/>
      <w:bookmarkEnd w:id="27"/>
    </w:p>
    <w:p w14:paraId="09B02F3A" w14:textId="77777777" w:rsidR="008224E0" w:rsidRPr="00CB7FF5" w:rsidRDefault="008224E0" w:rsidP="008224E0">
      <w:pPr>
        <w:pStyle w:val="Titre2"/>
      </w:pPr>
      <w:bookmarkStart w:id="28" w:name="_Toc57897624"/>
      <w:bookmarkStart w:id="29" w:name="_Toc57902904"/>
      <w:bookmarkStart w:id="30" w:name="_Toc156310347"/>
      <w:r w:rsidRPr="00CB7FF5">
        <w:t>1.1</w:t>
      </w:r>
      <w:r w:rsidRPr="00CB7FF5">
        <w:tab/>
        <w:t>Context for the present document</w:t>
      </w:r>
      <w:bookmarkEnd w:id="28"/>
      <w:bookmarkEnd w:id="29"/>
      <w:bookmarkEnd w:id="30"/>
    </w:p>
    <w:p w14:paraId="021858D5" w14:textId="77777777" w:rsidR="00C9627E" w:rsidRPr="00A24038" w:rsidRDefault="00C9627E" w:rsidP="00C9627E">
      <w:bookmarkStart w:id="31" w:name="_Toc57897625"/>
      <w:bookmarkStart w:id="32" w:name="_Toc57902905"/>
      <w:r w:rsidRPr="00A24038">
        <w:t>The oneM2M ETSI standard is now mature: multiple deployments exist all over the world at both experimental and operational levels. The experimental deployments are conducted for multiple reasons:</w:t>
      </w:r>
    </w:p>
    <w:p w14:paraId="7B149487" w14:textId="77777777" w:rsidR="00C9627E" w:rsidRPr="00A05ECD" w:rsidRDefault="00C9627E" w:rsidP="00C9627E">
      <w:pPr>
        <w:pStyle w:val="Paragraphedeliste"/>
        <w:numPr>
          <w:ilvl w:val="0"/>
          <w:numId w:val="44"/>
        </w:numPr>
        <w:overflowPunct/>
        <w:autoSpaceDE/>
        <w:autoSpaceDN/>
        <w:adjustRightInd/>
        <w:spacing w:before="100" w:beforeAutospacing="1" w:after="100" w:afterAutospacing="1"/>
        <w:ind w:left="714" w:hanging="357"/>
        <w:jc w:val="both"/>
        <w:textAlignment w:val="auto"/>
      </w:pPr>
      <w:r w:rsidRPr="00A05ECD">
        <w:t>to evaluate the capabilities of the standard in terms of expressiveness, usability on specific equipment, connection with specific existing systems or performance evaluation.</w:t>
      </w:r>
    </w:p>
    <w:p w14:paraId="5F93053E" w14:textId="77777777" w:rsidR="00C9627E" w:rsidRPr="00A05ECD" w:rsidRDefault="00C9627E" w:rsidP="00C9627E">
      <w:pPr>
        <w:pStyle w:val="Paragraphedeliste"/>
        <w:numPr>
          <w:ilvl w:val="0"/>
          <w:numId w:val="44"/>
        </w:numPr>
        <w:overflowPunct/>
        <w:autoSpaceDE/>
        <w:autoSpaceDN/>
        <w:adjustRightInd/>
        <w:spacing w:before="100" w:beforeAutospacing="1" w:after="100" w:afterAutospacing="1"/>
        <w:jc w:val="both"/>
        <w:textAlignment w:val="auto"/>
      </w:pPr>
      <w:r w:rsidRPr="00A05ECD">
        <w:t>to provide a methodological study, based on performance evaluation (time, space) on a given set of "paradigmatic use cases".</w:t>
      </w:r>
    </w:p>
    <w:p w14:paraId="263CF238" w14:textId="77777777" w:rsidR="00C9627E" w:rsidRPr="00A05ECD" w:rsidRDefault="00C9627E" w:rsidP="00C9627E">
      <w:pPr>
        <w:pStyle w:val="Paragraphedeliste"/>
        <w:numPr>
          <w:ilvl w:val="0"/>
          <w:numId w:val="44"/>
        </w:numPr>
        <w:overflowPunct/>
        <w:autoSpaceDE/>
        <w:autoSpaceDN/>
        <w:adjustRightInd/>
        <w:spacing w:before="100" w:beforeAutospacing="1" w:after="100" w:afterAutospacing="1"/>
        <w:jc w:val="both"/>
        <w:textAlignment w:val="auto"/>
      </w:pPr>
      <w:r w:rsidRPr="00A05ECD">
        <w:t>to measure KPIs defined in this document</w:t>
      </w:r>
      <w:r w:rsidRPr="00A05ECD">
        <w:rPr>
          <w:i/>
          <w:iCs/>
        </w:rPr>
        <w:t>.</w:t>
      </w:r>
      <w:r w:rsidRPr="00A05ECD">
        <w:t xml:space="preserve"> Different implementations </w:t>
      </w:r>
      <w:r>
        <w:t xml:space="preserve">exist that are </w:t>
      </w:r>
      <w:r w:rsidRPr="00A05ECD">
        <w:t xml:space="preserve">compliant with the </w:t>
      </w:r>
      <w:r>
        <w:t xml:space="preserve">oneM2M </w:t>
      </w:r>
      <w:r w:rsidRPr="00A05ECD">
        <w:t xml:space="preserve">standard, </w:t>
      </w:r>
      <w:r>
        <w:t>available either</w:t>
      </w:r>
      <w:r w:rsidRPr="00A05ECD">
        <w:t xml:space="preserve"> freely or commercially.</w:t>
      </w:r>
    </w:p>
    <w:p w14:paraId="0B2507E4" w14:textId="532123B7" w:rsidR="00C9627E" w:rsidRPr="00A05ECD" w:rsidRDefault="00C9627E" w:rsidP="00C9627E">
      <w:pPr>
        <w:pStyle w:val="BN"/>
        <w:numPr>
          <w:ilvl w:val="0"/>
          <w:numId w:val="0"/>
        </w:numPr>
        <w:jc w:val="both"/>
      </w:pPr>
      <w:r>
        <w:t>U</w:t>
      </w:r>
      <w:r w:rsidRPr="00A05ECD">
        <w:t xml:space="preserve">se cases </w:t>
      </w:r>
      <w:r>
        <w:t xml:space="preserve">are evaluated </w:t>
      </w:r>
      <w:r w:rsidRPr="00A05ECD">
        <w:t>in terms of chosen KPI</w:t>
      </w:r>
      <w:r>
        <w:t>:</w:t>
      </w:r>
      <w:r w:rsidRPr="00A05ECD">
        <w:t xml:space="preserve"> e.g., running time, memory space, numerosity of oneM2M entities (e.g.</w:t>
      </w:r>
      <w:r>
        <w:t>,</w:t>
      </w:r>
      <w:r w:rsidRPr="00A05ECD">
        <w:t xml:space="preserve"> AE, MN-CSE, CSE.), data transfer volume and real-time needs. </w:t>
      </w:r>
      <w:r>
        <w:t xml:space="preserve">Using a select set </w:t>
      </w:r>
      <w:r w:rsidRPr="00A05ECD">
        <w:t>of available oneM2M CSE implementations</w:t>
      </w:r>
      <w:r>
        <w:t xml:space="preserve">, a </w:t>
      </w:r>
      <w:r w:rsidRPr="00A05ECD">
        <w:t xml:space="preserve">simulation library or an </w:t>
      </w:r>
      <w:r w:rsidRPr="00A05ECD">
        <w:rPr>
          <w:i/>
          <w:iCs/>
        </w:rPr>
        <w:t>ad hoc</w:t>
      </w:r>
      <w:r w:rsidRPr="00A05ECD">
        <w:t xml:space="preserve"> simulator </w:t>
      </w:r>
      <w:r>
        <w:t>is to be provided, offering the</w:t>
      </w:r>
      <w:r w:rsidRPr="00A05ECD">
        <w:t xml:space="preserve"> ab</w:t>
      </w:r>
      <w:r>
        <w:t>ility</w:t>
      </w:r>
      <w:r w:rsidRPr="00A05ECD">
        <w:t xml:space="preserve"> to evaluate and simulate the performance of the use cases and give crucial information</w:t>
      </w:r>
      <w:r>
        <w:t>/feedback</w:t>
      </w:r>
      <w:r w:rsidRPr="00A05ECD">
        <w:t xml:space="preserve"> to the general user of the oneM2M to choose and tune their IoT applications based on oneM2M framework. The results of this tool development and evaluations of the use cases will be the basis to generate </w:t>
      </w:r>
      <w:r>
        <w:t>other deliverables</w:t>
      </w:r>
      <w:r w:rsidRPr="00A05ECD">
        <w:t>. The present document was developed in the context of ETSI TTF T019, set up to perform work on "Performance Evaluation and Analysis for oneM2M Planning and Deployment". Five elements were addressed sequentially:</w:t>
      </w:r>
    </w:p>
    <w:p w14:paraId="26AC7C7D" w14:textId="77777777" w:rsidR="00C9627E" w:rsidRPr="00A05ECD" w:rsidRDefault="00C9627E" w:rsidP="00C9627E">
      <w:pPr>
        <w:pStyle w:val="BN"/>
        <w:jc w:val="both"/>
      </w:pPr>
      <w:r w:rsidRPr="00A05ECD">
        <w:t xml:space="preserve">a collection of </w:t>
      </w:r>
      <w:r w:rsidRPr="00A05ECD">
        <w:rPr>
          <w:b/>
          <w:bCs/>
        </w:rPr>
        <w:t xml:space="preserve">use cases and derived requirements </w:t>
      </w:r>
      <w:r w:rsidRPr="00A05ECD">
        <w:t>were formally identified and defined. This work includes identification of relevant deployment scenarios. We adopted the use case style and template from oneM2M with a minor modification to address some performances issues. This phase of the work resulted in deliverable ETSI TR 103 839 [</w:t>
      </w:r>
      <w:r w:rsidRPr="00A05ECD">
        <w:fldChar w:fldCharType="begin"/>
      </w:r>
      <w:r w:rsidRPr="00A05ECD">
        <w:instrText xml:space="preserve">REF REF_TR103714 \h </w:instrText>
      </w:r>
      <w:r>
        <w:instrText xml:space="preserve"> \* MERGEFORMAT </w:instrText>
      </w:r>
      <w:r w:rsidRPr="00A05ECD">
        <w:fldChar w:fldCharType="separate"/>
      </w:r>
      <w:r w:rsidRPr="00A05ECD">
        <w:t>i.1</w:t>
      </w:r>
      <w:r w:rsidRPr="00A05ECD">
        <w:fldChar w:fldCharType="end"/>
      </w:r>
      <w:r w:rsidRPr="00A05ECD">
        <w:t>].</w:t>
      </w:r>
    </w:p>
    <w:p w14:paraId="423085E7" w14:textId="77777777" w:rsidR="00C9627E" w:rsidRPr="00A05ECD" w:rsidRDefault="00C9627E" w:rsidP="00C9627E">
      <w:pPr>
        <w:pStyle w:val="BN"/>
        <w:jc w:val="both"/>
      </w:pPr>
      <w:r w:rsidRPr="00A05ECD">
        <w:t xml:space="preserve">The definition of </w:t>
      </w:r>
      <w:r w:rsidRPr="00A05ECD">
        <w:rPr>
          <w:b/>
          <w:bCs/>
        </w:rPr>
        <w:t>performance evaluation model</w:t>
      </w:r>
      <w:r w:rsidRPr="00A05ECD">
        <w:t>, with specification of procedures to assess the performance of oneM2M-based IoT platforms. This includes the identification and definition of a set/list of KPIs necessary to assess the deployment. For those KPIs, provision of a formal description of the test campaign and the test results to be obtained. This phase of the work resulted in deliverable ETSI TS 103 840 [</w:t>
      </w:r>
      <w:r w:rsidRPr="00A05ECD">
        <w:fldChar w:fldCharType="begin"/>
      </w:r>
      <w:r w:rsidRPr="00A05ECD">
        <w:instrText xml:space="preserve">REF REF_TR103715 \h </w:instrText>
      </w:r>
      <w:r>
        <w:instrText xml:space="preserve"> \* MERGEFORMAT </w:instrText>
      </w:r>
      <w:r w:rsidRPr="00A05ECD">
        <w:fldChar w:fldCharType="separate"/>
      </w:r>
      <w:r w:rsidRPr="00A05ECD">
        <w:t>i.2</w:t>
      </w:r>
      <w:r w:rsidRPr="00A05ECD">
        <w:fldChar w:fldCharType="end"/>
      </w:r>
      <w:r w:rsidRPr="00A05ECD">
        <w:t>] (the present document).</w:t>
      </w:r>
    </w:p>
    <w:p w14:paraId="5A8DB520" w14:textId="77777777" w:rsidR="00C9627E" w:rsidRPr="00C9627E" w:rsidRDefault="00C9627E" w:rsidP="00C9627E">
      <w:pPr>
        <w:pStyle w:val="BN"/>
        <w:jc w:val="both"/>
      </w:pPr>
      <w:r w:rsidRPr="00C9627E">
        <w:t xml:space="preserve">The creation of a </w:t>
      </w:r>
      <w:r w:rsidRPr="00C9627E">
        <w:rPr>
          <w:b/>
          <w:bCs/>
        </w:rPr>
        <w:t>proof of concept</w:t>
      </w:r>
      <w:r w:rsidRPr="00C9627E">
        <w:t xml:space="preserve"> of a performance evaluation tool. This work also relies on a formal description of the identified deployment scenarios (single vertical domain &amp; multiple vertical domains). This phase of the work resulted in deliverable ETSI TR 103 841 [</w:t>
      </w:r>
      <w:r w:rsidRPr="00C9627E">
        <w:fldChar w:fldCharType="begin"/>
      </w:r>
      <w:r w:rsidRPr="00C9627E">
        <w:instrText xml:space="preserve">REF REF_TR103716 \h  \* MERGEFORMAT </w:instrText>
      </w:r>
      <w:r w:rsidRPr="00C9627E">
        <w:fldChar w:fldCharType="separate"/>
      </w:r>
      <w:r w:rsidRPr="00C9627E">
        <w:rPr>
          <w:rFonts w:eastAsia="Helvetica"/>
        </w:rPr>
        <w:t>i.3</w:t>
      </w:r>
      <w:r w:rsidRPr="00C9627E">
        <w:fldChar w:fldCharType="end"/>
      </w:r>
      <w:r w:rsidRPr="00C9627E">
        <w:t>].</w:t>
      </w:r>
    </w:p>
    <w:p w14:paraId="096A6E09" w14:textId="77777777" w:rsidR="00C9627E" w:rsidRPr="00A05ECD" w:rsidRDefault="00C9627E" w:rsidP="00C9627E">
      <w:pPr>
        <w:pStyle w:val="BN"/>
        <w:jc w:val="both"/>
      </w:pPr>
      <w:r w:rsidRPr="00A05ECD">
        <w:t xml:space="preserve">A practical </w:t>
      </w:r>
      <w:r w:rsidRPr="00A05ECD">
        <w:rPr>
          <w:b/>
          <w:bCs/>
        </w:rPr>
        <w:t>demonstration and analysis</w:t>
      </w:r>
      <w:r w:rsidRPr="00A05ECD">
        <w:t xml:space="preserve"> exercise putting the proposed tool to use, with a specific oneM2M implementation but aimed at being a blueprint for the adoption and re-use of the results of TR 103 839, TS 103 840, and TR 103 841 with other oneM2M implementations and deployment scenarios. This phase of the work resulted in deliverable ETSI TR 103 842 [</w:t>
      </w:r>
      <w:r w:rsidRPr="00A05ECD">
        <w:fldChar w:fldCharType="begin"/>
      </w:r>
      <w:r w:rsidRPr="00A05ECD">
        <w:instrText xml:space="preserve">REF REF_TR103717 \h </w:instrText>
      </w:r>
      <w:r>
        <w:instrText xml:space="preserve"> \* MERGEFORMAT </w:instrText>
      </w:r>
      <w:r w:rsidRPr="00A05ECD">
        <w:fldChar w:fldCharType="separate"/>
      </w:r>
      <w:r w:rsidRPr="00A05ECD">
        <w:rPr>
          <w:rFonts w:eastAsia="Helvetica"/>
        </w:rPr>
        <w:t>i.4</w:t>
      </w:r>
      <w:r w:rsidRPr="00A05ECD">
        <w:fldChar w:fldCharType="end"/>
      </w:r>
      <w:r w:rsidRPr="00A05ECD">
        <w:t>].</w:t>
      </w:r>
    </w:p>
    <w:p w14:paraId="530C07D7" w14:textId="77777777" w:rsidR="00C9627E" w:rsidRPr="00A05ECD" w:rsidRDefault="00C9627E" w:rsidP="00C9627E">
      <w:pPr>
        <w:pStyle w:val="BN"/>
        <w:jc w:val="both"/>
      </w:pPr>
      <w:r w:rsidRPr="00A05ECD">
        <w:t xml:space="preserve">The development of a set of </w:t>
      </w:r>
      <w:r w:rsidRPr="00A05ECD">
        <w:rPr>
          <w:b/>
          <w:bCs/>
        </w:rPr>
        <w:t>guidelines and best practices</w:t>
      </w:r>
      <w:r w:rsidRPr="00A05ECD">
        <w:t xml:space="preserve"> documenting best practices and lessons learnt as well as providing instructions for IoT solution topology, capacity provisioning, and expected performances that will gives crucial directives and information to designer and implementors. This phase of the work resulted in deliverable provisioning and expected performances. This phase resulted in deliverable ETSI TR 103 843 [i.5].</w:t>
      </w:r>
    </w:p>
    <w:p w14:paraId="0F95A245" w14:textId="1BBAFBCA" w:rsidR="00C9627E" w:rsidRPr="0094665D" w:rsidRDefault="00C9627E" w:rsidP="00C9627E">
      <w:pPr>
        <w:jc w:val="both"/>
      </w:pPr>
      <w:r w:rsidRPr="00A05ECD">
        <w:t xml:space="preserve">The present document covers the </w:t>
      </w:r>
      <w:r>
        <w:t>third</w:t>
      </w:r>
      <w:r w:rsidRPr="00A05ECD">
        <w:t xml:space="preserve"> of the five items listed above and provides the basis for the related ETSI publications listed below:</w:t>
      </w:r>
    </w:p>
    <w:p w14:paraId="7A7ED867" w14:textId="77777777" w:rsidR="00C9627E" w:rsidRPr="00A05ECD" w:rsidRDefault="00C9627E" w:rsidP="00C9627E">
      <w:pPr>
        <w:pStyle w:val="Paragraphedeliste"/>
        <w:numPr>
          <w:ilvl w:val="0"/>
          <w:numId w:val="43"/>
        </w:numPr>
        <w:overflowPunct/>
        <w:autoSpaceDE/>
        <w:autoSpaceDN/>
        <w:adjustRightInd/>
        <w:spacing w:after="0"/>
        <w:textAlignment w:val="auto"/>
      </w:pPr>
      <w:r w:rsidRPr="00A05ECD">
        <w:t>ETSI TR 103 839:</w:t>
      </w:r>
      <w:r w:rsidRPr="00A05ECD">
        <w:tab/>
        <w:t>Scenarios for evaluation of oneM2M deployments [i.1].</w:t>
      </w:r>
    </w:p>
    <w:p w14:paraId="6F40CF1E" w14:textId="21CCF3F0" w:rsidR="00C9627E" w:rsidRPr="00A05ECD" w:rsidRDefault="00C9627E" w:rsidP="00C9627E">
      <w:pPr>
        <w:pStyle w:val="Paragraphedeliste"/>
        <w:numPr>
          <w:ilvl w:val="0"/>
          <w:numId w:val="43"/>
        </w:numPr>
        <w:overflowPunct/>
        <w:autoSpaceDE/>
        <w:autoSpaceDN/>
        <w:adjustRightInd/>
        <w:spacing w:after="0"/>
        <w:textAlignment w:val="auto"/>
      </w:pPr>
      <w:r w:rsidRPr="00A05ECD">
        <w:t>ETSI TS 103 840:</w:t>
      </w:r>
      <w:r w:rsidRPr="00A05ECD">
        <w:tab/>
        <w:t>Model for oneM2M Performances Evaluation [i.2]</w:t>
      </w:r>
      <w:r>
        <w:t>.</w:t>
      </w:r>
    </w:p>
    <w:p w14:paraId="24569ABA" w14:textId="10A4F313" w:rsidR="00C9627E" w:rsidRPr="00A05ECD" w:rsidRDefault="00C9627E" w:rsidP="00C9627E">
      <w:pPr>
        <w:pStyle w:val="Paragraphedeliste"/>
        <w:numPr>
          <w:ilvl w:val="0"/>
          <w:numId w:val="43"/>
        </w:numPr>
        <w:overflowPunct/>
        <w:autoSpaceDE/>
        <w:autoSpaceDN/>
        <w:adjustRightInd/>
        <w:spacing w:after="0"/>
        <w:textAlignment w:val="auto"/>
      </w:pPr>
      <w:r w:rsidRPr="00A05ECD">
        <w:t>ETSI TR 103 841:</w:t>
      </w:r>
      <w:r w:rsidRPr="00A05ECD">
        <w:tab/>
        <w:t>oneM2M Performance Evaluation Tool (Proof of Concept) [i.3]</w:t>
      </w:r>
      <w:r>
        <w:t xml:space="preserve"> </w:t>
      </w:r>
      <w:r w:rsidRPr="00A05ECD">
        <w:t>(the present document).</w:t>
      </w:r>
    </w:p>
    <w:p w14:paraId="297A898B" w14:textId="77777777" w:rsidR="00C9627E" w:rsidRPr="00A05ECD" w:rsidRDefault="00C9627E" w:rsidP="00C9627E">
      <w:pPr>
        <w:pStyle w:val="Paragraphedeliste"/>
        <w:numPr>
          <w:ilvl w:val="0"/>
          <w:numId w:val="43"/>
        </w:numPr>
        <w:overflowPunct/>
        <w:autoSpaceDE/>
        <w:autoSpaceDN/>
        <w:adjustRightInd/>
        <w:spacing w:after="0"/>
        <w:textAlignment w:val="auto"/>
      </w:pPr>
      <w:r w:rsidRPr="00A05ECD">
        <w:t>ETSI TR 103 842:</w:t>
      </w:r>
      <w:r w:rsidRPr="00A05ECD">
        <w:tab/>
        <w:t>Demonstration of Performance Evaluation and Analysis for oneM2M Planning and Deployment [i.4].</w:t>
      </w:r>
    </w:p>
    <w:p w14:paraId="5CFB6745" w14:textId="77777777" w:rsidR="00C9627E" w:rsidRPr="00A05ECD" w:rsidRDefault="00C9627E" w:rsidP="00C9627E">
      <w:pPr>
        <w:pStyle w:val="Paragraphedeliste"/>
        <w:numPr>
          <w:ilvl w:val="0"/>
          <w:numId w:val="43"/>
        </w:numPr>
        <w:overflowPunct/>
        <w:autoSpaceDE/>
        <w:autoSpaceDN/>
        <w:adjustRightInd/>
        <w:spacing w:after="0"/>
        <w:textAlignment w:val="auto"/>
      </w:pPr>
      <w:r w:rsidRPr="00A05ECD">
        <w:t>ETSI TR 103 843:</w:t>
      </w:r>
      <w:r w:rsidRPr="00A05ECD">
        <w:tab/>
        <w:t>oneM2M deployment guidelines and best practices [i.5].</w:t>
      </w:r>
    </w:p>
    <w:p w14:paraId="6F19FC69" w14:textId="4580AF16" w:rsidR="008224E0" w:rsidRPr="0064134F" w:rsidRDefault="008224E0" w:rsidP="008224E0">
      <w:pPr>
        <w:pStyle w:val="Titre2"/>
      </w:pPr>
      <w:bookmarkStart w:id="33" w:name="_Toc156310348"/>
      <w:r w:rsidRPr="0064134F">
        <w:t>1.2</w:t>
      </w:r>
      <w:r w:rsidRPr="0064134F">
        <w:tab/>
        <w:t>Scope of the present document</w:t>
      </w:r>
      <w:bookmarkEnd w:id="31"/>
      <w:bookmarkEnd w:id="32"/>
      <w:r w:rsidR="007367D6">
        <w:t>.</w:t>
      </w:r>
      <w:bookmarkEnd w:id="33"/>
    </w:p>
    <w:p w14:paraId="3B60EDA7" w14:textId="415C476A" w:rsidR="00C9627E" w:rsidRDefault="00C9627E" w:rsidP="00C9627E">
      <w:pPr>
        <w:jc w:val="both"/>
      </w:pPr>
      <w:bookmarkStart w:id="34" w:name="_Toc57897626"/>
      <w:bookmarkStart w:id="35" w:name="_Toc57902906"/>
      <w:r>
        <w:t xml:space="preserve">The present document presents the tools and </w:t>
      </w:r>
      <w:r w:rsidR="38D4C8DA">
        <w:t>libraries</w:t>
      </w:r>
      <w:r>
        <w:t xml:space="preserve"> developed</w:t>
      </w:r>
      <w:r w:rsidR="00BB3A3C">
        <w:t>. More precisely:</w:t>
      </w:r>
    </w:p>
    <w:p w14:paraId="5672DDE8" w14:textId="3AFBED7C" w:rsidR="00BB3A3C" w:rsidRDefault="00BB3A3C" w:rsidP="00BB3A3C">
      <w:pPr>
        <w:pStyle w:val="Paragraphedeliste"/>
        <w:numPr>
          <w:ilvl w:val="0"/>
          <w:numId w:val="46"/>
        </w:numPr>
        <w:jc w:val="both"/>
      </w:pPr>
      <w:r>
        <w:lastRenderedPageBreak/>
        <w:t xml:space="preserve">A </w:t>
      </w:r>
      <w:r>
        <w:rPr>
          <w:b/>
          <w:bCs/>
        </w:rPr>
        <w:t>pro</w:t>
      </w:r>
      <w:r w:rsidRPr="00BB3A3C">
        <w:rPr>
          <w:b/>
          <w:bCs/>
        </w:rPr>
        <w:t>filer tool</w:t>
      </w:r>
      <w:r>
        <w:t xml:space="preserve">, written in python, whose purpose is to generate requests to the CSE open-source implementations, listen the answers, according to different architectures </w:t>
      </w:r>
      <w:del w:id="36" w:author="Marie-agnes Peraldi-Frati" w:date="2024-02-12T13:22:00Z">
        <w:r>
          <w:delText>ands</w:delText>
        </w:r>
      </w:del>
      <w:ins w:id="37" w:author="Marie-agnes Peraldi-Frati" w:date="2024-02-12T13:22:00Z">
        <w:r w:rsidR="77D710FC">
          <w:t>and</w:t>
        </w:r>
      </w:ins>
      <w:r>
        <w:t xml:space="preserve"> KPIs, and build a trace file in a given format.</w:t>
      </w:r>
    </w:p>
    <w:p w14:paraId="36077728" w14:textId="2CC1AB31" w:rsidR="00C9627E" w:rsidRDefault="00BB3A3C" w:rsidP="00C9627E">
      <w:pPr>
        <w:pStyle w:val="Paragraphedeliste"/>
        <w:numPr>
          <w:ilvl w:val="0"/>
          <w:numId w:val="46"/>
        </w:numPr>
        <w:jc w:val="both"/>
      </w:pPr>
      <w:r>
        <w:t xml:space="preserve">An </w:t>
      </w:r>
      <w:r w:rsidRPr="00BB3A3C">
        <w:rPr>
          <w:b/>
          <w:bCs/>
        </w:rPr>
        <w:t>OMNeT++ library</w:t>
      </w:r>
      <w:r>
        <w:t xml:space="preserve">, written in C++, coupled with the </w:t>
      </w:r>
      <w:r w:rsidR="00EB5FA5">
        <w:t>ned</w:t>
      </w:r>
      <w:r>
        <w:t xml:space="preserve"> proprietary OMNeT++ language, used to specify the case studies graph topologies, as describe</w:t>
      </w:r>
      <w:r w:rsidR="008E0BC5">
        <w:t>d</w:t>
      </w:r>
      <w:r>
        <w:t xml:space="preserve"> in [i.1].</w:t>
      </w:r>
    </w:p>
    <w:p w14:paraId="1CA07F37" w14:textId="0051A9A4" w:rsidR="00C9627E" w:rsidRPr="00A05ECD" w:rsidRDefault="00C9627E" w:rsidP="00C9627E">
      <w:pPr>
        <w:jc w:val="both"/>
      </w:pPr>
      <w:r w:rsidRPr="00A05ECD">
        <w:t>The document is structured as follows:</w:t>
      </w:r>
    </w:p>
    <w:p w14:paraId="543D2C0F" w14:textId="4617FD26" w:rsidR="00C9627E" w:rsidRPr="00A05ECD" w:rsidRDefault="00C9627E" w:rsidP="00C9627E">
      <w:pPr>
        <w:pStyle w:val="B1"/>
        <w:jc w:val="both"/>
      </w:pPr>
      <w:r w:rsidRPr="00A05ECD">
        <w:t>Clauses 1 to 3 set the scene and provide references as well as definition of terms, symbols and abbreviations, which are used in the present document.</w:t>
      </w:r>
    </w:p>
    <w:p w14:paraId="49D01570" w14:textId="17984BCA" w:rsidR="00C9627E" w:rsidRPr="00A05ECD" w:rsidRDefault="00C9627E" w:rsidP="00E85263">
      <w:pPr>
        <w:pStyle w:val="B1"/>
        <w:jc w:val="both"/>
      </w:pPr>
      <w:r w:rsidRPr="00A05ECD">
        <w:t xml:space="preserve">Clause 4 </w:t>
      </w:r>
      <w:r w:rsidR="00E85263">
        <w:t>describes the profiler tool that will be runned in of the open-source oneM2M implementation, its internal structure, including its interactions with different operating systems (e.g. Linux, Windows, OSX), together with a minimal documentation.</w:t>
      </w:r>
    </w:p>
    <w:p w14:paraId="4ED3494C" w14:textId="0E7D0881" w:rsidR="00C9627E" w:rsidRPr="00A05ECD" w:rsidRDefault="00C9627E" w:rsidP="00C9627E">
      <w:pPr>
        <w:pStyle w:val="B1"/>
        <w:spacing w:line="259" w:lineRule="auto"/>
        <w:jc w:val="both"/>
      </w:pPr>
      <w:r w:rsidRPr="00A05ECD">
        <w:t xml:space="preserve">Clause 5 </w:t>
      </w:r>
      <w:r w:rsidR="00EB5FA5">
        <w:t>describes the discrete event OMNeT++ simulator and its instantiation of either deployment model applied on oneM2M case studies, as described [i.1,i.2]. This includes the OMNeT++ library and the ned topology specifications and oneM2M protocol interconnection rules.</w:t>
      </w:r>
    </w:p>
    <w:p w14:paraId="1AAFB9C2" w14:textId="185D34D7" w:rsidR="00C9627E" w:rsidRPr="00A05ECD" w:rsidRDefault="00C9627E" w:rsidP="00C9627E">
      <w:pPr>
        <w:pStyle w:val="B1"/>
        <w:spacing w:line="259" w:lineRule="auto"/>
        <w:jc w:val="both"/>
      </w:pPr>
      <w:r w:rsidRPr="00A05ECD">
        <w:t xml:space="preserve">Clause 6 </w:t>
      </w:r>
      <w:r w:rsidR="00EB5FA5">
        <w:t xml:space="preserve">put at work the above elements to the case studies defined in [i.1], </w:t>
      </w:r>
      <w:r w:rsidR="00A43B67">
        <w:t xml:space="preserve">highlighting the simulation capabilities of the library, </w:t>
      </w:r>
      <w:r w:rsidR="00EB5FA5">
        <w:t xml:space="preserve">according to the KPI </w:t>
      </w:r>
      <w:del w:id="38" w:author="Marie-agnes Peraldi-Frati" w:date="2024-02-12T13:22:00Z">
        <w:r w:rsidR="00EB5FA5">
          <w:delText>syntetized</w:delText>
        </w:r>
      </w:del>
      <w:ins w:id="39" w:author="Marie-agnes Peraldi-Frati" w:date="2024-02-12T13:22:00Z">
        <w:r w:rsidR="7E3DA760">
          <w:t>synthetized</w:t>
        </w:r>
      </w:ins>
      <w:r w:rsidR="00EB5FA5">
        <w:t xml:space="preserve"> by the profiler.</w:t>
      </w:r>
      <w:r w:rsidR="00A43B67">
        <w:t xml:space="preserve"> This will allow to scale up our proof of concept.</w:t>
      </w:r>
    </w:p>
    <w:p w14:paraId="700CBCC7" w14:textId="37900F1D" w:rsidR="00C9627E" w:rsidRPr="00A05ECD" w:rsidRDefault="00C9627E" w:rsidP="00A43B67">
      <w:pPr>
        <w:pStyle w:val="B1"/>
        <w:spacing w:line="259" w:lineRule="auto"/>
        <w:jc w:val="both"/>
      </w:pPr>
      <w:r w:rsidRPr="00A05ECD">
        <w:t xml:space="preserve">Clause 7 provides the conclusions of this </w:t>
      </w:r>
      <w:r w:rsidR="00A43B67">
        <w:t>work and present some potential improvements and extensions.</w:t>
      </w:r>
    </w:p>
    <w:p w14:paraId="77FF6500" w14:textId="77777777" w:rsidR="001B7D58" w:rsidRPr="00CB7FF5" w:rsidRDefault="00CF3C2D">
      <w:pPr>
        <w:pStyle w:val="Titre1"/>
      </w:pPr>
      <w:bookmarkStart w:id="40" w:name="_Toc156310349"/>
      <w:r w:rsidRPr="00CB7FF5">
        <w:t>2</w:t>
      </w:r>
      <w:r w:rsidRPr="00CB7FF5">
        <w:tab/>
        <w:t>References</w:t>
      </w:r>
      <w:bookmarkEnd w:id="34"/>
      <w:bookmarkEnd w:id="35"/>
      <w:bookmarkEnd w:id="40"/>
    </w:p>
    <w:p w14:paraId="1BD29ACD" w14:textId="77777777" w:rsidR="001B7D58" w:rsidRPr="00CB7FF5" w:rsidRDefault="00CF3C2D">
      <w:pPr>
        <w:pStyle w:val="Titre2"/>
      </w:pPr>
      <w:bookmarkStart w:id="41" w:name="_Toc57897627"/>
      <w:bookmarkStart w:id="42" w:name="_Toc57902907"/>
      <w:bookmarkStart w:id="43" w:name="_Toc156310350"/>
      <w:r w:rsidRPr="00CB7FF5">
        <w:t>2.1</w:t>
      </w:r>
      <w:r w:rsidRPr="00CB7FF5">
        <w:tab/>
        <w:t>Normative references</w:t>
      </w:r>
      <w:bookmarkEnd w:id="41"/>
      <w:bookmarkEnd w:id="42"/>
      <w:bookmarkEnd w:id="43"/>
    </w:p>
    <w:p w14:paraId="7989703A" w14:textId="77777777" w:rsidR="001B7D58" w:rsidRPr="00CB7FF5" w:rsidRDefault="00CF3C2D">
      <w:r w:rsidRPr="00CB7FF5">
        <w:t>Normative references are not applicable in the present document.</w:t>
      </w:r>
    </w:p>
    <w:p w14:paraId="28A36565" w14:textId="77777777" w:rsidR="001B7D58" w:rsidRPr="00CB7FF5" w:rsidRDefault="00CF3C2D">
      <w:pPr>
        <w:pStyle w:val="Titre2"/>
      </w:pPr>
      <w:bookmarkStart w:id="44" w:name="_Toc57897628"/>
      <w:bookmarkStart w:id="45" w:name="_Toc57902908"/>
      <w:bookmarkStart w:id="46" w:name="_Toc156310351"/>
      <w:r w:rsidRPr="00CB7FF5">
        <w:t>2.2</w:t>
      </w:r>
      <w:r w:rsidRPr="00CB7FF5">
        <w:tab/>
        <w:t>Informative references</w:t>
      </w:r>
      <w:bookmarkEnd w:id="44"/>
      <w:bookmarkEnd w:id="45"/>
      <w:bookmarkEnd w:id="46"/>
    </w:p>
    <w:p w14:paraId="1F75A524" w14:textId="77777777" w:rsidR="001B7D58" w:rsidRPr="00CB7FF5" w:rsidRDefault="00CF3C2D" w:rsidP="003A7733">
      <w:r w:rsidRPr="00CB7FF5">
        <w:t>References are either specific (identified by date of publication and/or edition number or version number) or non</w:t>
      </w:r>
      <w:r w:rsidRPr="00CB7FF5">
        <w:noBreakHyphen/>
        <w:t>specific. For specific references, only the cited version applies. For non-specific references, the latest version of the referenced document (including any amendments) applies.</w:t>
      </w:r>
    </w:p>
    <w:p w14:paraId="7F4D1A8F" w14:textId="26571031" w:rsidR="001B7D58" w:rsidRPr="00CB7FF5" w:rsidRDefault="00CF3C2D" w:rsidP="003A7733">
      <w:pPr>
        <w:pStyle w:val="NO"/>
      </w:pPr>
      <w:r w:rsidRPr="00CB7FF5">
        <w:t>NOTE:</w:t>
      </w:r>
      <w:r w:rsidRPr="00CB7FF5">
        <w:tab/>
        <w:t xml:space="preserve">While any hyperlinks included in this clause were valid at the time of publication ETSI cannot guarantee their </w:t>
      </w:r>
      <w:del w:id="47" w:author="Marie-agnes Peraldi-Frati" w:date="2024-02-12T13:22:00Z">
        <w:r w:rsidRPr="00CB7FF5">
          <w:delText>long term</w:delText>
        </w:r>
      </w:del>
      <w:ins w:id="48" w:author="Marie-agnes Peraldi-Frati" w:date="2024-02-12T13:22:00Z">
        <w:r w:rsidR="0C645243">
          <w:t>long-term</w:t>
        </w:r>
      </w:ins>
      <w:r w:rsidRPr="00CB7FF5">
        <w:t xml:space="preserve"> validity.</w:t>
      </w:r>
    </w:p>
    <w:p w14:paraId="4C00E0E7" w14:textId="0FC0788E" w:rsidR="001B7D58" w:rsidRPr="00CB7FF5" w:rsidRDefault="00CF3C2D" w:rsidP="003A7733">
      <w:pPr>
        <w:keepNext/>
      </w:pPr>
      <w:r w:rsidRPr="00CB7FF5">
        <w:t xml:space="preserve">The following referenced documents are not necessary for the application of the present </w:t>
      </w:r>
      <w:del w:id="49" w:author="Marie-agnes Peraldi-Frati" w:date="2024-02-12T13:22:00Z">
        <w:r w:rsidRPr="00CB7FF5">
          <w:delText>document</w:delText>
        </w:r>
      </w:del>
      <w:ins w:id="50" w:author="Marie-agnes Peraldi-Frati" w:date="2024-02-12T13:22:00Z">
        <w:r w:rsidR="24F356CF">
          <w:t>document,</w:t>
        </w:r>
      </w:ins>
      <w:r w:rsidRPr="00CB7FF5">
        <w:t xml:space="preserve"> but they assist the user </w:t>
      </w:r>
      <w:del w:id="51" w:author="Marie-agnes Peraldi-Frati" w:date="2024-02-12T13:22:00Z">
        <w:r w:rsidRPr="00CB7FF5">
          <w:delText>with regard to</w:delText>
        </w:r>
      </w:del>
      <w:ins w:id="52" w:author="Marie-agnes Peraldi-Frati" w:date="2024-02-12T13:22:00Z">
        <w:r w:rsidR="29A39CDC">
          <w:t>regarding</w:t>
        </w:r>
      </w:ins>
      <w:r w:rsidRPr="00CB7FF5">
        <w:t xml:space="preserve"> a particular subject area.</w:t>
      </w:r>
    </w:p>
    <w:p w14:paraId="58C0C89F" w14:textId="29B52662" w:rsidR="003C0F81" w:rsidRPr="00E35F1C" w:rsidRDefault="00987297" w:rsidP="00987297">
      <w:pPr>
        <w:pStyle w:val="EX"/>
        <w:rPr>
          <w:lang w:val="fr-FR"/>
        </w:rPr>
      </w:pPr>
      <w:r w:rsidRPr="00E35F1C">
        <w:rPr>
          <w:lang w:val="fr-FR"/>
        </w:rPr>
        <w:t>[</w:t>
      </w:r>
      <w:bookmarkStart w:id="53" w:name="REF_TR103714"/>
      <w:r w:rsidRPr="00E35F1C">
        <w:rPr>
          <w:lang w:val="fr-FR"/>
        </w:rPr>
        <w:t>i.</w:t>
      </w:r>
      <w:r w:rsidRPr="0064134F">
        <w:fldChar w:fldCharType="begin"/>
      </w:r>
      <w:r w:rsidRPr="00E35F1C">
        <w:rPr>
          <w:lang w:val="fr-FR"/>
        </w:rPr>
        <w:instrText>SEQ REFI</w:instrText>
      </w:r>
      <w:r w:rsidRPr="0064134F">
        <w:fldChar w:fldCharType="separate"/>
      </w:r>
      <w:r w:rsidRPr="00E35F1C">
        <w:rPr>
          <w:noProof/>
          <w:lang w:val="fr-FR"/>
        </w:rPr>
        <w:t>1</w:t>
      </w:r>
      <w:r w:rsidRPr="0064134F">
        <w:fldChar w:fldCharType="end"/>
      </w:r>
      <w:bookmarkEnd w:id="53"/>
      <w:r w:rsidRPr="00E35F1C">
        <w:rPr>
          <w:lang w:val="fr-FR"/>
        </w:rPr>
        <w:t>]</w:t>
      </w:r>
      <w:r w:rsidRPr="00E35F1C">
        <w:rPr>
          <w:lang w:val="fr-FR"/>
        </w:rPr>
        <w:tab/>
        <w:t xml:space="preserve">ETSI TR 103 </w:t>
      </w:r>
      <w:r w:rsidR="00A43B67" w:rsidRPr="00E35F1C">
        <w:rPr>
          <w:lang w:val="fr-FR"/>
        </w:rPr>
        <w:t>839</w:t>
      </w:r>
    </w:p>
    <w:p w14:paraId="76DD5945" w14:textId="6B3F28C9" w:rsidR="003C0F81" w:rsidRPr="00E35F1C" w:rsidRDefault="00987297" w:rsidP="00987297">
      <w:pPr>
        <w:pStyle w:val="EX"/>
        <w:rPr>
          <w:lang w:val="fr-FR"/>
        </w:rPr>
      </w:pPr>
      <w:r w:rsidRPr="00E35F1C">
        <w:rPr>
          <w:lang w:val="fr-FR"/>
        </w:rPr>
        <w:t>[</w:t>
      </w:r>
      <w:bookmarkStart w:id="54" w:name="REF_TR103715"/>
      <w:r w:rsidRPr="00E35F1C">
        <w:rPr>
          <w:lang w:val="fr-FR"/>
        </w:rPr>
        <w:t>i.</w:t>
      </w:r>
      <w:r w:rsidRPr="0064134F">
        <w:fldChar w:fldCharType="begin"/>
      </w:r>
      <w:r w:rsidRPr="00E35F1C">
        <w:rPr>
          <w:lang w:val="fr-FR"/>
        </w:rPr>
        <w:instrText>SEQ REFI</w:instrText>
      </w:r>
      <w:r w:rsidRPr="0064134F">
        <w:fldChar w:fldCharType="separate"/>
      </w:r>
      <w:r w:rsidRPr="00E35F1C">
        <w:rPr>
          <w:noProof/>
          <w:lang w:val="fr-FR"/>
        </w:rPr>
        <w:t>2</w:t>
      </w:r>
      <w:r w:rsidRPr="0064134F">
        <w:fldChar w:fldCharType="end"/>
      </w:r>
      <w:bookmarkEnd w:id="54"/>
      <w:r w:rsidRPr="00E35F1C">
        <w:rPr>
          <w:lang w:val="fr-FR"/>
        </w:rPr>
        <w:t>]</w:t>
      </w:r>
      <w:r w:rsidRPr="00E35F1C">
        <w:rPr>
          <w:lang w:val="fr-FR"/>
        </w:rPr>
        <w:tab/>
        <w:t xml:space="preserve">ETSI TR 103 </w:t>
      </w:r>
      <w:r w:rsidR="00A43B67" w:rsidRPr="00E35F1C">
        <w:rPr>
          <w:lang w:val="fr-FR"/>
        </w:rPr>
        <w:t>840</w:t>
      </w:r>
    </w:p>
    <w:p w14:paraId="24B6A048" w14:textId="2AA708BC" w:rsidR="003C0F81" w:rsidRPr="00E35F1C" w:rsidRDefault="00987297" w:rsidP="00987297">
      <w:pPr>
        <w:pStyle w:val="EX"/>
        <w:rPr>
          <w:lang w:val="fr-FR"/>
        </w:rPr>
      </w:pPr>
      <w:r w:rsidRPr="00E35F1C">
        <w:rPr>
          <w:lang w:val="fr-FR"/>
        </w:rPr>
        <w:t>[</w:t>
      </w:r>
      <w:bookmarkStart w:id="55" w:name="REF_TR103716"/>
      <w:r w:rsidRPr="00E35F1C">
        <w:rPr>
          <w:lang w:val="fr-FR"/>
        </w:rPr>
        <w:t>i.</w:t>
      </w:r>
      <w:r w:rsidRPr="0064134F">
        <w:fldChar w:fldCharType="begin"/>
      </w:r>
      <w:r w:rsidRPr="00E35F1C">
        <w:rPr>
          <w:lang w:val="fr-FR"/>
        </w:rPr>
        <w:instrText>SEQ REFI</w:instrText>
      </w:r>
      <w:r w:rsidRPr="0064134F">
        <w:fldChar w:fldCharType="separate"/>
      </w:r>
      <w:r w:rsidRPr="00E35F1C">
        <w:rPr>
          <w:noProof/>
          <w:lang w:val="fr-FR"/>
        </w:rPr>
        <w:t>3</w:t>
      </w:r>
      <w:r w:rsidRPr="0064134F">
        <w:fldChar w:fldCharType="end"/>
      </w:r>
      <w:bookmarkEnd w:id="55"/>
      <w:r w:rsidRPr="00E35F1C">
        <w:rPr>
          <w:lang w:val="fr-FR"/>
        </w:rPr>
        <w:t>]</w:t>
      </w:r>
      <w:r w:rsidRPr="00E35F1C">
        <w:rPr>
          <w:lang w:val="fr-FR"/>
        </w:rPr>
        <w:tab/>
        <w:t xml:space="preserve">ETSI TR 103 </w:t>
      </w:r>
      <w:r w:rsidR="00A43B67" w:rsidRPr="00E35F1C">
        <w:rPr>
          <w:lang w:val="fr-FR"/>
        </w:rPr>
        <w:t>841 (</w:t>
      </w:r>
      <w:r w:rsidR="00D60061" w:rsidRPr="00E35F1C">
        <w:rPr>
          <w:lang w:val="fr-FR"/>
        </w:rPr>
        <w:t>p</w:t>
      </w:r>
      <w:r w:rsidR="00A43B67" w:rsidRPr="00E35F1C">
        <w:rPr>
          <w:lang w:val="fr-FR"/>
        </w:rPr>
        <w:t>resent document)</w:t>
      </w:r>
    </w:p>
    <w:p w14:paraId="0D2FB982" w14:textId="5F593C9D" w:rsidR="003C0F81" w:rsidRPr="0064134F" w:rsidRDefault="00987297" w:rsidP="00987297">
      <w:pPr>
        <w:pStyle w:val="EX"/>
      </w:pPr>
      <w:r w:rsidRPr="0064134F">
        <w:t>[</w:t>
      </w:r>
      <w:bookmarkStart w:id="56" w:name="REF_TR103717"/>
      <w:r w:rsidRPr="0064134F">
        <w:t>i.</w:t>
      </w:r>
      <w:r w:rsidRPr="0064134F">
        <w:fldChar w:fldCharType="begin"/>
      </w:r>
      <w:r w:rsidRPr="0064134F">
        <w:instrText>SEQ REFI</w:instrText>
      </w:r>
      <w:r w:rsidRPr="0064134F">
        <w:fldChar w:fldCharType="separate"/>
      </w:r>
      <w:r w:rsidRPr="0064134F">
        <w:rPr>
          <w:noProof/>
        </w:rPr>
        <w:t>4</w:t>
      </w:r>
      <w:r w:rsidRPr="0064134F">
        <w:fldChar w:fldCharType="end"/>
      </w:r>
      <w:bookmarkEnd w:id="56"/>
      <w:r w:rsidRPr="0064134F">
        <w:t>]</w:t>
      </w:r>
      <w:r w:rsidRPr="0064134F">
        <w:tab/>
        <w:t xml:space="preserve">ETSI TR 103 </w:t>
      </w:r>
      <w:r w:rsidR="00A43B67">
        <w:t>842</w:t>
      </w:r>
    </w:p>
    <w:p w14:paraId="7AEC7169" w14:textId="42EB0030" w:rsidR="003F4C70" w:rsidRPr="00D60061" w:rsidRDefault="00987297" w:rsidP="00987297">
      <w:pPr>
        <w:pStyle w:val="EX"/>
      </w:pPr>
      <w:r w:rsidRPr="00D60061">
        <w:t>[</w:t>
      </w:r>
      <w:bookmarkStart w:id="57" w:name="REF_ONEM2MTS_0001"/>
      <w:r w:rsidRPr="00D60061">
        <w:t>i.</w:t>
      </w:r>
      <w:r w:rsidRPr="00D60061">
        <w:fldChar w:fldCharType="begin"/>
      </w:r>
      <w:r w:rsidRPr="00D60061">
        <w:instrText>SEQ REFI</w:instrText>
      </w:r>
      <w:r w:rsidRPr="00D60061">
        <w:fldChar w:fldCharType="separate"/>
      </w:r>
      <w:r w:rsidRPr="00D60061">
        <w:rPr>
          <w:noProof/>
        </w:rPr>
        <w:t>5</w:t>
      </w:r>
      <w:r w:rsidRPr="00D60061">
        <w:fldChar w:fldCharType="end"/>
      </w:r>
      <w:bookmarkEnd w:id="57"/>
      <w:r w:rsidRPr="00D60061">
        <w:t>]</w:t>
      </w:r>
      <w:r w:rsidRPr="00D60061">
        <w:tab/>
      </w:r>
      <w:hyperlink r:id="rId19" w:history="1">
        <w:r w:rsidR="00D60061" w:rsidRPr="00D60061">
          <w:rPr>
            <w:rStyle w:val="Lienhypertexte"/>
            <w:color w:val="731418"/>
          </w:rPr>
          <w:t>TS-0001-Functional_Architecture-V3_34_0.ZIP</w:t>
        </w:r>
      </w:hyperlink>
    </w:p>
    <w:p w14:paraId="6AF8093B" w14:textId="420A16C1" w:rsidR="00D60061" w:rsidRPr="00D60061" w:rsidRDefault="00D60061" w:rsidP="00987297">
      <w:pPr>
        <w:pStyle w:val="EX"/>
      </w:pPr>
      <w:r w:rsidRPr="00D60061">
        <w:t>[i.6]</w:t>
      </w:r>
      <w:r w:rsidRPr="00D60061">
        <w:tab/>
      </w:r>
      <w:hyperlink r:id="rId20" w:history="1">
        <w:r w:rsidRPr="00D60061">
          <w:rPr>
            <w:rStyle w:val="Lienhypertexte"/>
            <w:color w:val="731418"/>
          </w:rPr>
          <w:t>TS-0008-CoAP_Protocol_Binding-V3_9_0.ZIP</w:t>
        </w:r>
      </w:hyperlink>
    </w:p>
    <w:p w14:paraId="02D80C66" w14:textId="0C1403CA" w:rsidR="00D60061" w:rsidRPr="00D60061" w:rsidRDefault="00D60061" w:rsidP="00987297">
      <w:pPr>
        <w:pStyle w:val="EX"/>
      </w:pPr>
      <w:r w:rsidRPr="00D60061">
        <w:t>[i.7]</w:t>
      </w:r>
      <w:r w:rsidRPr="00D60061">
        <w:tab/>
      </w:r>
      <w:hyperlink r:id="rId21" w:history="1">
        <w:r w:rsidRPr="00D60061">
          <w:rPr>
            <w:rStyle w:val="Lienhypertexte"/>
            <w:color w:val="B42025"/>
            <w:shd w:val="clear" w:color="auto" w:fill="F5F5F6"/>
          </w:rPr>
          <w:t>TS-0009-HTTP_Protocol_Binding-V3_9_0.ZIP</w:t>
        </w:r>
      </w:hyperlink>
    </w:p>
    <w:p w14:paraId="752D6B81" w14:textId="6345D7C9" w:rsidR="00D60061" w:rsidRDefault="00D60061" w:rsidP="00987297">
      <w:pPr>
        <w:pStyle w:val="EX"/>
      </w:pPr>
      <w:r w:rsidRPr="00D60061">
        <w:t>[i.8]</w:t>
      </w:r>
      <w:r w:rsidRPr="00D60061">
        <w:tab/>
      </w:r>
      <w:hyperlink r:id="rId22" w:history="1">
        <w:r w:rsidRPr="00D60061">
          <w:rPr>
            <w:rStyle w:val="Lienhypertexte"/>
            <w:color w:val="731418"/>
          </w:rPr>
          <w:t>TS-0010-MQTT_protocol_binding-V3_1_0.ZIP</w:t>
        </w:r>
      </w:hyperlink>
    </w:p>
    <w:p w14:paraId="5B486C08" w14:textId="47A24ADA" w:rsidR="006C26D1" w:rsidRDefault="006C26D1" w:rsidP="00987297">
      <w:pPr>
        <w:pStyle w:val="EX"/>
      </w:pPr>
      <w:r>
        <w:t>[i.9]</w:t>
      </w:r>
      <w:r>
        <w:tab/>
      </w:r>
      <w:hyperlink r:id="rId23" w:history="1">
        <w:r w:rsidRPr="006C26D1">
          <w:rPr>
            <w:rStyle w:val="Lienhypertexte"/>
          </w:rPr>
          <w:t>List of oneM2M deployments</w:t>
        </w:r>
      </w:hyperlink>
    </w:p>
    <w:p w14:paraId="2F17D5F6" w14:textId="0767F680" w:rsidR="006C26D1" w:rsidRPr="00D60061" w:rsidRDefault="006C26D1" w:rsidP="00987297">
      <w:pPr>
        <w:pStyle w:val="EX"/>
      </w:pPr>
      <w:r>
        <w:lastRenderedPageBreak/>
        <w:t>[i.10]</w:t>
      </w:r>
      <w:r>
        <w:tab/>
      </w:r>
      <w:hyperlink r:id="rId24" w:history="1">
        <w:r w:rsidRPr="006C26D1">
          <w:rPr>
            <w:rStyle w:val="Lienhypertexte"/>
          </w:rPr>
          <w:t>OMNeT++ web page</w:t>
        </w:r>
      </w:hyperlink>
    </w:p>
    <w:p w14:paraId="7CE5389B" w14:textId="77777777" w:rsidR="001B7D58" w:rsidRPr="00CB7FF5" w:rsidRDefault="00CF3C2D">
      <w:pPr>
        <w:pStyle w:val="Titre1"/>
      </w:pPr>
      <w:bookmarkStart w:id="58" w:name="_Toc57897629"/>
      <w:bookmarkStart w:id="59" w:name="_Toc57902909"/>
      <w:bookmarkStart w:id="60" w:name="_Toc156310352"/>
      <w:r w:rsidRPr="00CB7FF5">
        <w:t>3</w:t>
      </w:r>
      <w:r w:rsidRPr="00CB7FF5">
        <w:tab/>
        <w:t>Definition of terms, symbols and abbreviations</w:t>
      </w:r>
      <w:bookmarkEnd w:id="58"/>
      <w:bookmarkEnd w:id="59"/>
      <w:bookmarkEnd w:id="60"/>
    </w:p>
    <w:p w14:paraId="00B986C1" w14:textId="77777777" w:rsidR="001B7D58" w:rsidRPr="00CB7FF5" w:rsidRDefault="00CF3C2D">
      <w:pPr>
        <w:pStyle w:val="Titre2"/>
      </w:pPr>
      <w:bookmarkStart w:id="61" w:name="_Toc57897630"/>
      <w:bookmarkStart w:id="62" w:name="_Toc57902910"/>
      <w:bookmarkStart w:id="63" w:name="_Toc156310353"/>
      <w:r w:rsidRPr="00CB7FF5">
        <w:t>3.1</w:t>
      </w:r>
      <w:r w:rsidRPr="00CB7FF5">
        <w:tab/>
        <w:t>Terms</w:t>
      </w:r>
      <w:bookmarkEnd w:id="61"/>
      <w:bookmarkEnd w:id="62"/>
      <w:bookmarkEnd w:id="63"/>
    </w:p>
    <w:p w14:paraId="68733FF3" w14:textId="604714EE" w:rsidR="001B7D58" w:rsidRDefault="00CF3C2D">
      <w:r w:rsidRPr="00CB7FF5">
        <w:t>For the purposes of the present document, the following</w:t>
      </w:r>
      <w:r w:rsidR="006C26D1">
        <w:t xml:space="preserve"> </w:t>
      </w:r>
      <w:r w:rsidRPr="00CB7FF5">
        <w:t xml:space="preserve">terms </w:t>
      </w:r>
      <w:r w:rsidR="006C26D1">
        <w:t>apply:</w:t>
      </w:r>
    </w:p>
    <w:p w14:paraId="149EB697" w14:textId="7465E64E" w:rsidR="006C26D1" w:rsidRDefault="006C26D1" w:rsidP="006C26D1">
      <w:pPr>
        <w:jc w:val="both"/>
      </w:pPr>
      <w:r w:rsidRPr="00A05ECD">
        <w:rPr>
          <w:b/>
          <w:bCs/>
        </w:rPr>
        <w:t xml:space="preserve">Performance </w:t>
      </w:r>
      <w:r w:rsidR="00F753A8">
        <w:rPr>
          <w:b/>
          <w:bCs/>
        </w:rPr>
        <w:t>e</w:t>
      </w:r>
      <w:r w:rsidRPr="00A05ECD">
        <w:rPr>
          <w:b/>
          <w:bCs/>
        </w:rPr>
        <w:t xml:space="preserve">valuation: </w:t>
      </w:r>
      <w:r w:rsidRPr="00A05ECD">
        <w:t>refers to the evaluation of temporal, data transfer volumetry, and scalability aspects of a system.</w:t>
      </w:r>
    </w:p>
    <w:p w14:paraId="566654C0" w14:textId="534DA13B" w:rsidR="00F50B77" w:rsidRDefault="00F50B77" w:rsidP="006C26D1">
      <w:pPr>
        <w:jc w:val="both"/>
      </w:pPr>
      <w:r w:rsidRPr="00F50B77">
        <w:rPr>
          <w:b/>
          <w:bCs/>
        </w:rPr>
        <w:t>Real time constraints:</w:t>
      </w:r>
      <w:r>
        <w:t xml:space="preserve"> refers to the dynamic constraints to be </w:t>
      </w:r>
      <w:del w:id="64" w:author="Marie-agnes Peraldi-Frati" w:date="2024-02-12T13:23:00Z">
        <w:r>
          <w:delText>fullfilled</w:delText>
        </w:r>
      </w:del>
      <w:ins w:id="65" w:author="Marie-agnes Peraldi-Frati" w:date="2024-02-12T13:23:00Z">
        <w:r w:rsidR="42C4F0D4">
          <w:t>fulfilled</w:t>
        </w:r>
      </w:ins>
      <w:r>
        <w:t>.</w:t>
      </w:r>
    </w:p>
    <w:p w14:paraId="372825A5" w14:textId="0BF3D65A" w:rsidR="006C26D1" w:rsidRDefault="006C26D1" w:rsidP="006C26D1">
      <w:pPr>
        <w:jc w:val="both"/>
      </w:pPr>
      <w:r w:rsidRPr="00E23327">
        <w:rPr>
          <w:b/>
          <w:bCs/>
        </w:rPr>
        <w:t>Key Performance Index (KPI)</w:t>
      </w:r>
      <w:r w:rsidR="00E23327" w:rsidRPr="00E23327">
        <w:rPr>
          <w:b/>
          <w:bCs/>
        </w:rPr>
        <w:t>:</w:t>
      </w:r>
      <w:r w:rsidR="00E23327">
        <w:t xml:space="preserve"> refers to a list of criteria to be measured on a oneM2M given implementation.</w:t>
      </w:r>
    </w:p>
    <w:p w14:paraId="1A3ABA69" w14:textId="054F36F0" w:rsidR="006C26D1" w:rsidRDefault="006C26D1" w:rsidP="006C26D1">
      <w:pPr>
        <w:jc w:val="both"/>
      </w:pPr>
      <w:r w:rsidRPr="00E23327">
        <w:rPr>
          <w:b/>
          <w:bCs/>
        </w:rPr>
        <w:t>oneM2M deployment</w:t>
      </w:r>
      <w:r w:rsidR="00E23327" w:rsidRPr="00E23327">
        <w:rPr>
          <w:b/>
          <w:bCs/>
        </w:rPr>
        <w:t>:</w:t>
      </w:r>
      <w:r w:rsidR="00E23327">
        <w:t xml:space="preserve"> refers to the mapping of a IoT applicat</w:t>
      </w:r>
      <w:r w:rsidR="00F753A8">
        <w:t>ions on</w:t>
      </w:r>
      <w:r w:rsidR="00E23327">
        <w:t xml:space="preserve"> a oneM2M infrastructure</w:t>
      </w:r>
      <w:r w:rsidR="00F753A8">
        <w:t>.</w:t>
      </w:r>
    </w:p>
    <w:p w14:paraId="65FFB641" w14:textId="01CDAAF6" w:rsidR="006C26D1" w:rsidRPr="00C6102F" w:rsidRDefault="006C26D1" w:rsidP="006C26D1">
      <w:pPr>
        <w:jc w:val="both"/>
      </w:pPr>
      <w:r w:rsidRPr="00A05ECD">
        <w:rPr>
          <w:b/>
          <w:bCs/>
        </w:rPr>
        <w:t xml:space="preserve">oneM2M </w:t>
      </w:r>
      <w:r w:rsidR="00E23327">
        <w:rPr>
          <w:b/>
          <w:bCs/>
        </w:rPr>
        <w:t>s</w:t>
      </w:r>
      <w:r w:rsidR="00E23327" w:rsidRPr="00A05ECD">
        <w:rPr>
          <w:b/>
          <w:bCs/>
        </w:rPr>
        <w:t xml:space="preserve">tandard </w:t>
      </w:r>
      <w:r w:rsidR="00E23327">
        <w:rPr>
          <w:b/>
          <w:bCs/>
        </w:rPr>
        <w:t>i</w:t>
      </w:r>
      <w:r w:rsidRPr="00A05ECD">
        <w:rPr>
          <w:b/>
          <w:bCs/>
        </w:rPr>
        <w:t xml:space="preserve">mplementation: </w:t>
      </w:r>
      <w:r w:rsidRPr="00A05ECD">
        <w:t>refers to the list of the implementations of the oneM2M standard.</w:t>
      </w:r>
    </w:p>
    <w:p w14:paraId="79B858D8" w14:textId="53233267" w:rsidR="00E23327" w:rsidRDefault="00E23327" w:rsidP="00E23327">
      <w:pPr>
        <w:jc w:val="both"/>
      </w:pPr>
      <w:r w:rsidRPr="00E23327">
        <w:rPr>
          <w:b/>
          <w:bCs/>
        </w:rPr>
        <w:t>Profiler:</w:t>
      </w:r>
      <w:r>
        <w:t xml:space="preserve"> </w:t>
      </w:r>
      <w:r w:rsidR="00F753A8">
        <w:t>refers to a monitoring tool measuring KPIs.</w:t>
      </w:r>
    </w:p>
    <w:p w14:paraId="0BF21AB0" w14:textId="0E8E49BD" w:rsidR="00E23327" w:rsidRDefault="006C26D1" w:rsidP="00E23327">
      <w:pPr>
        <w:jc w:val="both"/>
        <w:rPr>
          <w:b/>
          <w:bCs/>
        </w:rPr>
      </w:pPr>
      <w:r w:rsidRPr="00A05ECD">
        <w:rPr>
          <w:b/>
          <w:bCs/>
        </w:rPr>
        <w:t xml:space="preserve">Platform </w:t>
      </w:r>
      <w:r w:rsidR="00F753A8">
        <w:rPr>
          <w:b/>
          <w:bCs/>
        </w:rPr>
        <w:t>e</w:t>
      </w:r>
      <w:r w:rsidRPr="00A05ECD">
        <w:rPr>
          <w:b/>
          <w:bCs/>
        </w:rPr>
        <w:t xml:space="preserve">valuation </w:t>
      </w:r>
      <w:r w:rsidR="00F753A8">
        <w:rPr>
          <w:b/>
          <w:bCs/>
        </w:rPr>
        <w:t>t</w:t>
      </w:r>
      <w:r w:rsidRPr="00A05ECD">
        <w:rPr>
          <w:b/>
          <w:bCs/>
        </w:rPr>
        <w:t xml:space="preserve">ool: </w:t>
      </w:r>
      <w:r w:rsidRPr="00A05ECD">
        <w:t>refers to the simulation environment that is used to calculate/demonstrate the performance of the oneM2M standard.</w:t>
      </w:r>
    </w:p>
    <w:p w14:paraId="545299F3" w14:textId="5DEC563E" w:rsidR="00E23327" w:rsidRDefault="00E23327" w:rsidP="00E23327">
      <w:pPr>
        <w:jc w:val="both"/>
      </w:pPr>
      <w:r w:rsidRPr="00E23327">
        <w:rPr>
          <w:b/>
          <w:bCs/>
        </w:rPr>
        <w:t xml:space="preserve">Single/multiple </w:t>
      </w:r>
      <w:r w:rsidR="00F02353">
        <w:rPr>
          <w:b/>
          <w:bCs/>
        </w:rPr>
        <w:t>horizontal/</w:t>
      </w:r>
      <w:r w:rsidRPr="00E23327">
        <w:rPr>
          <w:b/>
          <w:bCs/>
        </w:rPr>
        <w:t>vertical domains:</w:t>
      </w:r>
      <w:r>
        <w:t xml:space="preserve"> </w:t>
      </w:r>
      <w:r w:rsidR="00F50B77">
        <w:t xml:space="preserve">refers </w:t>
      </w:r>
      <w:r w:rsidR="00F02353">
        <w:t>to the interaction capability of many oneM2M infrastructures from different domains.</w:t>
      </w:r>
    </w:p>
    <w:p w14:paraId="0D3F73DC" w14:textId="4909E13D" w:rsidR="006C26D1" w:rsidRPr="00CB7FF5" w:rsidRDefault="006C26D1" w:rsidP="006C26D1">
      <w:pPr>
        <w:jc w:val="both"/>
      </w:pPr>
      <w:r w:rsidRPr="00A05ECD">
        <w:rPr>
          <w:b/>
          <w:bCs/>
        </w:rPr>
        <w:t xml:space="preserve">Guidelines and </w:t>
      </w:r>
      <w:r w:rsidR="00F753A8">
        <w:rPr>
          <w:b/>
          <w:bCs/>
        </w:rPr>
        <w:t>g</w:t>
      </w:r>
      <w:r w:rsidRPr="00A05ECD">
        <w:rPr>
          <w:b/>
          <w:bCs/>
        </w:rPr>
        <w:t xml:space="preserve">ood </w:t>
      </w:r>
      <w:r w:rsidR="00F753A8">
        <w:rPr>
          <w:b/>
          <w:bCs/>
        </w:rPr>
        <w:t>p</w:t>
      </w:r>
      <w:r w:rsidRPr="00A05ECD">
        <w:rPr>
          <w:b/>
          <w:bCs/>
        </w:rPr>
        <w:t xml:space="preserve">ractices: </w:t>
      </w:r>
      <w:r w:rsidRPr="00A05ECD">
        <w:t>refers to a methodological document that gives hints to deploy a oneM2M infrastructure.</w:t>
      </w:r>
    </w:p>
    <w:p w14:paraId="28694311" w14:textId="77777777" w:rsidR="001B7D58" w:rsidRPr="00CB7FF5" w:rsidRDefault="00CF3C2D">
      <w:pPr>
        <w:pStyle w:val="Titre2"/>
      </w:pPr>
      <w:bookmarkStart w:id="66" w:name="_Toc57897631"/>
      <w:bookmarkStart w:id="67" w:name="_Toc57902911"/>
      <w:bookmarkStart w:id="68" w:name="_Toc156310354"/>
      <w:r w:rsidRPr="00CB7FF5">
        <w:t>3.2</w:t>
      </w:r>
      <w:r w:rsidRPr="00CB7FF5">
        <w:tab/>
        <w:t>Symbols</w:t>
      </w:r>
      <w:bookmarkEnd w:id="66"/>
      <w:bookmarkEnd w:id="67"/>
      <w:bookmarkEnd w:id="68"/>
    </w:p>
    <w:p w14:paraId="4B4CCE15" w14:textId="549A6CA4" w:rsidR="00F02353" w:rsidRPr="00CB7FF5" w:rsidRDefault="00F02353" w:rsidP="003F4C70">
      <w:r>
        <w:t>void</w:t>
      </w:r>
    </w:p>
    <w:p w14:paraId="25F77EDC" w14:textId="77777777" w:rsidR="001B7D58" w:rsidRPr="00CB7FF5" w:rsidRDefault="00CF3C2D">
      <w:pPr>
        <w:pStyle w:val="Titre2"/>
      </w:pPr>
      <w:bookmarkStart w:id="69" w:name="_Toc57897632"/>
      <w:bookmarkStart w:id="70" w:name="_Toc57902912"/>
      <w:bookmarkStart w:id="71" w:name="_Toc156310355"/>
      <w:r w:rsidRPr="00CB7FF5">
        <w:t>3.3</w:t>
      </w:r>
      <w:r w:rsidRPr="00CB7FF5">
        <w:tab/>
        <w:t>Abbreviations</w:t>
      </w:r>
      <w:bookmarkEnd w:id="69"/>
      <w:bookmarkEnd w:id="70"/>
      <w:bookmarkEnd w:id="71"/>
    </w:p>
    <w:p w14:paraId="22CA9417" w14:textId="77777777" w:rsidR="00190D7C" w:rsidRPr="00CB7FF5" w:rsidRDefault="00190D7C" w:rsidP="003A7733">
      <w:pPr>
        <w:keepNext/>
      </w:pPr>
      <w:r w:rsidRPr="00CB7FF5">
        <w:t>For the purposes of the present document, the following abbreviations apply:</w:t>
      </w:r>
    </w:p>
    <w:p w14:paraId="63B1B106" w14:textId="77777777" w:rsidR="00F02353" w:rsidRPr="00A05ECD" w:rsidRDefault="00F02353" w:rsidP="00F02353">
      <w:pPr>
        <w:spacing w:after="0"/>
        <w:ind w:left="1418" w:hanging="1418"/>
        <w:jc w:val="both"/>
      </w:pPr>
      <w:bookmarkStart w:id="72" w:name="_Toc57897633"/>
      <w:bookmarkStart w:id="73" w:name="_Toc57902913"/>
      <w:r w:rsidRPr="00A05ECD">
        <w:t>ADN</w:t>
      </w:r>
      <w:r w:rsidRPr="00C6102F">
        <w:tab/>
      </w:r>
      <w:r w:rsidRPr="00A05ECD">
        <w:t>Application Dedicated Node</w:t>
      </w:r>
    </w:p>
    <w:p w14:paraId="32E126B8" w14:textId="77777777" w:rsidR="00F02353" w:rsidRPr="00C6102F" w:rsidRDefault="00F02353" w:rsidP="00F02353">
      <w:pPr>
        <w:spacing w:after="0"/>
        <w:ind w:left="1418" w:hanging="1418"/>
        <w:jc w:val="both"/>
      </w:pPr>
      <w:r w:rsidRPr="00A05ECD">
        <w:t>AE</w:t>
      </w:r>
      <w:r w:rsidRPr="00C6102F">
        <w:tab/>
      </w:r>
      <w:r w:rsidRPr="00A05ECD">
        <w:t>Application Entity</w:t>
      </w:r>
    </w:p>
    <w:p w14:paraId="02973E22" w14:textId="77777777" w:rsidR="00F02353" w:rsidRPr="00C6102F" w:rsidRDefault="00F02353" w:rsidP="00F02353">
      <w:pPr>
        <w:spacing w:after="0"/>
        <w:ind w:left="1418" w:hanging="1418"/>
        <w:jc w:val="both"/>
      </w:pPr>
      <w:r w:rsidRPr="00A05ECD">
        <w:t>API</w:t>
      </w:r>
      <w:r w:rsidRPr="00C6102F">
        <w:tab/>
      </w:r>
      <w:r w:rsidRPr="00A05ECD">
        <w:t>Application Program Interface</w:t>
      </w:r>
    </w:p>
    <w:p w14:paraId="091CDA41" w14:textId="77777777" w:rsidR="00F02353" w:rsidRPr="00E35F1C" w:rsidRDefault="00F02353" w:rsidP="00F02353">
      <w:pPr>
        <w:spacing w:after="0"/>
        <w:ind w:left="1418" w:hanging="1418"/>
        <w:jc w:val="both"/>
      </w:pPr>
      <w:r w:rsidRPr="00E35F1C">
        <w:t xml:space="preserve">CIN </w:t>
      </w:r>
      <w:r w:rsidRPr="00E35F1C">
        <w:tab/>
        <w:t>Content INstance</w:t>
      </w:r>
    </w:p>
    <w:p w14:paraId="32ED9959" w14:textId="77777777" w:rsidR="00F02353" w:rsidRPr="00E35F1C" w:rsidRDefault="00F02353" w:rsidP="00F02353">
      <w:pPr>
        <w:spacing w:after="0"/>
        <w:ind w:left="1418" w:hanging="1418"/>
        <w:jc w:val="both"/>
      </w:pPr>
      <w:r w:rsidRPr="00E35F1C">
        <w:t>CNT</w:t>
      </w:r>
      <w:r w:rsidRPr="00E35F1C">
        <w:tab/>
        <w:t>Container</w:t>
      </w:r>
    </w:p>
    <w:p w14:paraId="6020CBD7" w14:textId="77777777" w:rsidR="00F02353" w:rsidRPr="00E35F1C" w:rsidRDefault="00F02353" w:rsidP="00F02353">
      <w:pPr>
        <w:spacing w:after="0"/>
        <w:ind w:left="1418" w:hanging="1418"/>
        <w:jc w:val="both"/>
      </w:pPr>
      <w:r w:rsidRPr="00E35F1C">
        <w:t>CSE</w:t>
      </w:r>
      <w:r w:rsidRPr="00E35F1C">
        <w:tab/>
        <w:t>Common Service Entity</w:t>
      </w:r>
    </w:p>
    <w:p w14:paraId="6538CF25" w14:textId="77777777" w:rsidR="00F02353" w:rsidRPr="00A05ECD" w:rsidRDefault="00F02353" w:rsidP="00F02353">
      <w:pPr>
        <w:spacing w:after="0"/>
        <w:ind w:left="1418" w:hanging="1418"/>
        <w:jc w:val="both"/>
      </w:pPr>
      <w:r w:rsidRPr="00A05ECD">
        <w:t>CRUD</w:t>
      </w:r>
      <w:r w:rsidRPr="00A05ECD">
        <w:tab/>
        <w:t>Create, Read, Update, Delete</w:t>
      </w:r>
    </w:p>
    <w:p w14:paraId="4F6FA8B0" w14:textId="77777777" w:rsidR="00F02353" w:rsidRPr="00C6102F" w:rsidRDefault="00F02353" w:rsidP="00F02353">
      <w:pPr>
        <w:spacing w:after="0"/>
        <w:ind w:left="1418" w:hanging="1418"/>
        <w:jc w:val="both"/>
      </w:pPr>
      <w:r w:rsidRPr="00A05ECD">
        <w:t>ETSI</w:t>
      </w:r>
      <w:r w:rsidRPr="00C6102F">
        <w:tab/>
      </w:r>
      <w:r w:rsidRPr="00A05ECD">
        <w:t>European Telecommunications Standards Institute</w:t>
      </w:r>
    </w:p>
    <w:p w14:paraId="09A75782" w14:textId="77777777" w:rsidR="00F02353" w:rsidRPr="00C6102F" w:rsidRDefault="00F02353" w:rsidP="00F02353">
      <w:pPr>
        <w:spacing w:after="0"/>
        <w:ind w:left="1418" w:hanging="1418"/>
        <w:jc w:val="both"/>
      </w:pPr>
      <w:r w:rsidRPr="00A05ECD">
        <w:t>FGT</w:t>
      </w:r>
      <w:r w:rsidRPr="00C6102F">
        <w:tab/>
      </w:r>
      <w:r w:rsidRPr="00A05ECD">
        <w:t>Formal Graph Topology</w:t>
      </w:r>
    </w:p>
    <w:p w14:paraId="73D4DB75" w14:textId="77777777" w:rsidR="00F02353" w:rsidRPr="00A05ECD" w:rsidRDefault="00F02353" w:rsidP="00F02353">
      <w:pPr>
        <w:spacing w:after="0"/>
        <w:ind w:left="1418" w:hanging="1418"/>
        <w:jc w:val="both"/>
      </w:pPr>
      <w:r w:rsidRPr="00A05ECD">
        <w:t>GGP</w:t>
      </w:r>
      <w:r w:rsidRPr="00A05ECD">
        <w:tab/>
        <w:t>Guidelines and Good Practices</w:t>
      </w:r>
    </w:p>
    <w:p w14:paraId="47F41169" w14:textId="77777777" w:rsidR="00F02353" w:rsidRDefault="00F02353" w:rsidP="00F02353">
      <w:pPr>
        <w:spacing w:after="0"/>
        <w:ind w:left="1418" w:hanging="1418"/>
        <w:jc w:val="both"/>
      </w:pPr>
      <w:r w:rsidRPr="00A05ECD">
        <w:t>IN-CSE</w:t>
      </w:r>
      <w:r w:rsidRPr="00C6102F">
        <w:tab/>
      </w:r>
      <w:r w:rsidRPr="00A05ECD">
        <w:t>Infrastructure Node - Common Services Entity</w:t>
      </w:r>
    </w:p>
    <w:p w14:paraId="2BAA0AEE" w14:textId="77777777" w:rsidR="00F02353" w:rsidRPr="00A05ECD" w:rsidRDefault="00F02353" w:rsidP="00F02353">
      <w:pPr>
        <w:spacing w:after="0"/>
        <w:ind w:left="1418" w:hanging="1418"/>
        <w:jc w:val="both"/>
      </w:pPr>
      <w:r w:rsidRPr="00A05ECD">
        <w:t>IoT</w:t>
      </w:r>
      <w:r w:rsidRPr="00C6102F">
        <w:tab/>
      </w:r>
      <w:r w:rsidRPr="00A05ECD">
        <w:t>Internet of Things</w:t>
      </w:r>
    </w:p>
    <w:p w14:paraId="1677B0C4" w14:textId="77777777" w:rsidR="00F02353" w:rsidRPr="00C6102F" w:rsidRDefault="00F02353" w:rsidP="00F02353">
      <w:pPr>
        <w:spacing w:after="0"/>
        <w:ind w:left="1418" w:hanging="1418"/>
        <w:jc w:val="both"/>
      </w:pPr>
      <w:r>
        <w:t>JSON</w:t>
      </w:r>
      <w:r>
        <w:tab/>
      </w:r>
      <w:r w:rsidRPr="00F02353">
        <w:t>JavaScript Object Notation</w:t>
      </w:r>
    </w:p>
    <w:p w14:paraId="13EEEC0C" w14:textId="77777777" w:rsidR="00F02353" w:rsidRPr="00A05ECD" w:rsidRDefault="00F02353" w:rsidP="00F02353">
      <w:pPr>
        <w:spacing w:after="0"/>
        <w:ind w:left="1418" w:hanging="1418"/>
        <w:jc w:val="both"/>
      </w:pPr>
      <w:r w:rsidRPr="00A05ECD">
        <w:t>KPI</w:t>
      </w:r>
      <w:r w:rsidRPr="00C6102F">
        <w:tab/>
      </w:r>
      <w:r w:rsidRPr="00A05ECD">
        <w:t>Key Performance Indicators</w:t>
      </w:r>
    </w:p>
    <w:p w14:paraId="4FE23325" w14:textId="77777777" w:rsidR="00F02353" w:rsidRPr="00A05ECD" w:rsidRDefault="00F02353" w:rsidP="00F02353">
      <w:pPr>
        <w:spacing w:after="0"/>
        <w:ind w:left="1418" w:hanging="1418"/>
        <w:jc w:val="both"/>
      </w:pPr>
      <w:r w:rsidRPr="00A05ECD">
        <w:t>KCP</w:t>
      </w:r>
      <w:r w:rsidRPr="00C6102F">
        <w:tab/>
      </w:r>
      <w:r w:rsidRPr="00A05ECD">
        <w:t>Key Configuration Parameters</w:t>
      </w:r>
    </w:p>
    <w:p w14:paraId="7F253F41" w14:textId="77777777" w:rsidR="00F02353" w:rsidRPr="00C6102F" w:rsidRDefault="00F02353" w:rsidP="00F02353">
      <w:pPr>
        <w:spacing w:after="0"/>
        <w:ind w:left="1418" w:hanging="1418"/>
        <w:jc w:val="both"/>
      </w:pPr>
      <w:r w:rsidRPr="00A05ECD">
        <w:t>M2M</w:t>
      </w:r>
      <w:r w:rsidRPr="00C6102F">
        <w:tab/>
      </w:r>
      <w:r w:rsidRPr="00A05ECD">
        <w:t>Machine-to-Machine</w:t>
      </w:r>
    </w:p>
    <w:p w14:paraId="52F8AB9B" w14:textId="77777777" w:rsidR="00F02353" w:rsidRPr="00C6102F" w:rsidRDefault="00F02353" w:rsidP="00F02353">
      <w:pPr>
        <w:spacing w:after="0"/>
        <w:ind w:left="1418" w:hanging="1418"/>
        <w:jc w:val="both"/>
      </w:pPr>
      <w:r w:rsidRPr="00A05ECD">
        <w:t>M2MSP</w:t>
      </w:r>
      <w:r w:rsidRPr="00C6102F">
        <w:tab/>
      </w:r>
      <w:r w:rsidRPr="00A05ECD">
        <w:t>M2M Service Provider</w:t>
      </w:r>
    </w:p>
    <w:p w14:paraId="28DC310D" w14:textId="77777777" w:rsidR="00F02353" w:rsidRPr="00C6102F" w:rsidRDefault="00F02353" w:rsidP="00F02353">
      <w:pPr>
        <w:spacing w:after="0"/>
        <w:ind w:left="1418" w:hanging="1418"/>
        <w:jc w:val="both"/>
      </w:pPr>
      <w:r w:rsidRPr="00A05ECD">
        <w:t>Mca</w:t>
      </w:r>
      <w:r w:rsidRPr="00C6102F">
        <w:tab/>
      </w:r>
      <w:r w:rsidRPr="00A05ECD">
        <w:t>Reference Point for M2M Communication with AE</w:t>
      </w:r>
    </w:p>
    <w:p w14:paraId="22528E1A" w14:textId="77777777" w:rsidR="00F02353" w:rsidRPr="00C6102F" w:rsidRDefault="00F02353" w:rsidP="00F02353">
      <w:pPr>
        <w:spacing w:after="0"/>
        <w:ind w:left="1418" w:hanging="1418"/>
        <w:jc w:val="both"/>
      </w:pPr>
      <w:r w:rsidRPr="00A05ECD">
        <w:t>Mcc</w:t>
      </w:r>
      <w:r w:rsidRPr="00C6102F">
        <w:tab/>
      </w:r>
      <w:r w:rsidRPr="00A05ECD">
        <w:t>Reference Point for M2M Communication with CSE</w:t>
      </w:r>
    </w:p>
    <w:p w14:paraId="54222EC5" w14:textId="77777777" w:rsidR="00F02353" w:rsidRPr="00A05ECD" w:rsidRDefault="00F02353" w:rsidP="00F02353">
      <w:pPr>
        <w:spacing w:after="0"/>
        <w:ind w:left="1418" w:hanging="1418"/>
        <w:jc w:val="both"/>
      </w:pPr>
      <w:r w:rsidRPr="00A05ECD">
        <w:t>MM</w:t>
      </w:r>
      <w:r w:rsidRPr="00C6102F">
        <w:tab/>
      </w:r>
      <w:r w:rsidRPr="00A05ECD">
        <w:t>Meta Model</w:t>
      </w:r>
    </w:p>
    <w:p w14:paraId="3E6925AA" w14:textId="77777777" w:rsidR="00F02353" w:rsidRPr="00A05ECD" w:rsidRDefault="00F02353" w:rsidP="00F02353">
      <w:pPr>
        <w:spacing w:after="0"/>
        <w:ind w:left="1418" w:hanging="1418"/>
        <w:jc w:val="both"/>
      </w:pPr>
      <w:r w:rsidRPr="00A05ECD">
        <w:t>MN-CSE</w:t>
      </w:r>
      <w:r w:rsidRPr="00C6102F">
        <w:tab/>
      </w:r>
      <w:r w:rsidRPr="00A05ECD">
        <w:t>Middle Node - Common Services Entity</w:t>
      </w:r>
    </w:p>
    <w:p w14:paraId="62D6CC63" w14:textId="77777777" w:rsidR="00F02353" w:rsidRPr="00A05ECD" w:rsidRDefault="00F02353" w:rsidP="00F02353">
      <w:pPr>
        <w:spacing w:after="0"/>
        <w:ind w:left="1418" w:hanging="1418"/>
        <w:jc w:val="both"/>
      </w:pPr>
      <w:r w:rsidRPr="00A05ECD">
        <w:t>OASD</w:t>
      </w:r>
      <w:r w:rsidRPr="00C6102F">
        <w:tab/>
      </w:r>
      <w:r w:rsidRPr="00A05ECD">
        <w:t>oneM2M Application Scenario Descriptor</w:t>
      </w:r>
    </w:p>
    <w:p w14:paraId="656BE5CD" w14:textId="77777777" w:rsidR="00F02353" w:rsidRPr="00A05ECD" w:rsidRDefault="00F02353" w:rsidP="00F02353">
      <w:pPr>
        <w:spacing w:after="0"/>
        <w:ind w:left="1418" w:hanging="1418"/>
        <w:jc w:val="both"/>
      </w:pPr>
      <w:r w:rsidRPr="00A05ECD">
        <w:lastRenderedPageBreak/>
        <w:t>OCPD</w:t>
      </w:r>
      <w:r w:rsidRPr="00C6102F">
        <w:tab/>
      </w:r>
      <w:r w:rsidRPr="00A05ECD">
        <w:t>oneM2M CSE Performance Descriptor</w:t>
      </w:r>
    </w:p>
    <w:p w14:paraId="775BE2A1" w14:textId="77777777" w:rsidR="00F02353" w:rsidRPr="00A05ECD" w:rsidRDefault="00F02353" w:rsidP="00F02353">
      <w:pPr>
        <w:spacing w:after="0"/>
        <w:ind w:left="1418" w:hanging="1418"/>
        <w:jc w:val="both"/>
      </w:pPr>
      <w:r w:rsidRPr="00A05ECD">
        <w:t>OIS</w:t>
      </w:r>
      <w:r w:rsidRPr="00A05ECD">
        <w:tab/>
        <w:t>oneM2M Implementations Standard</w:t>
      </w:r>
    </w:p>
    <w:p w14:paraId="1B122FAE" w14:textId="77777777" w:rsidR="00F02353" w:rsidRPr="00A05ECD" w:rsidRDefault="00F02353" w:rsidP="00F02353">
      <w:pPr>
        <w:spacing w:after="0"/>
        <w:ind w:left="1418" w:hanging="1418"/>
        <w:jc w:val="both"/>
      </w:pPr>
      <w:r w:rsidRPr="00A05ECD">
        <w:t>OM2M</w:t>
      </w:r>
      <w:r w:rsidRPr="00C6102F">
        <w:tab/>
      </w:r>
      <w:r w:rsidRPr="00A05ECD">
        <w:t>Eclipse OM2M - Open-Source platform for M2M communication</w:t>
      </w:r>
    </w:p>
    <w:p w14:paraId="23BBDCFC" w14:textId="77777777" w:rsidR="00F02353" w:rsidRPr="00A05ECD" w:rsidRDefault="00F02353" w:rsidP="00F02353">
      <w:pPr>
        <w:spacing w:after="0"/>
        <w:ind w:left="1418" w:hanging="1418"/>
        <w:jc w:val="both"/>
      </w:pPr>
      <w:r w:rsidRPr="00A05ECD">
        <w:t>ONO</w:t>
      </w:r>
      <w:r w:rsidRPr="00A05ECD">
        <w:tab/>
        <w:t>oneM2M Numerosity Objects</w:t>
      </w:r>
    </w:p>
    <w:p w14:paraId="791980EA" w14:textId="77777777" w:rsidR="00F02353" w:rsidRPr="00A05ECD" w:rsidRDefault="00F02353" w:rsidP="00F02353">
      <w:pPr>
        <w:spacing w:after="0"/>
        <w:ind w:left="1418" w:hanging="1418"/>
        <w:jc w:val="both"/>
      </w:pPr>
      <w:r w:rsidRPr="00A05ECD">
        <w:t>OSDD</w:t>
      </w:r>
      <w:r w:rsidRPr="00C6102F">
        <w:tab/>
      </w:r>
      <w:r w:rsidRPr="00A05ECD">
        <w:t>oneM2M Solution Deployment Descriptor</w:t>
      </w:r>
    </w:p>
    <w:p w14:paraId="62739B40" w14:textId="77777777" w:rsidR="00F02353" w:rsidRPr="00C6102F" w:rsidRDefault="00F02353" w:rsidP="00F02353">
      <w:pPr>
        <w:spacing w:after="0"/>
        <w:ind w:left="1418" w:hanging="1418"/>
        <w:jc w:val="both"/>
      </w:pPr>
      <w:r w:rsidRPr="00A05ECD">
        <w:t>OS</w:t>
      </w:r>
      <w:r w:rsidRPr="00C6102F">
        <w:tab/>
      </w:r>
      <w:r w:rsidRPr="00A05ECD">
        <w:t>Open Source</w:t>
      </w:r>
    </w:p>
    <w:p w14:paraId="0817C50A" w14:textId="77777777" w:rsidR="00F02353" w:rsidRPr="00A05ECD" w:rsidRDefault="00F02353" w:rsidP="00F02353">
      <w:pPr>
        <w:spacing w:after="0"/>
        <w:ind w:left="1418" w:hanging="1418"/>
        <w:jc w:val="both"/>
      </w:pPr>
      <w:r w:rsidRPr="00A05ECD">
        <w:t>PE</w:t>
      </w:r>
      <w:r w:rsidRPr="00A05ECD">
        <w:tab/>
        <w:t>Performance Evaluation</w:t>
      </w:r>
    </w:p>
    <w:p w14:paraId="12EEBB7F" w14:textId="77777777" w:rsidR="00F02353" w:rsidRPr="00A05ECD" w:rsidRDefault="00F02353" w:rsidP="00F02353">
      <w:pPr>
        <w:spacing w:after="0"/>
        <w:ind w:left="1418" w:hanging="1418"/>
        <w:jc w:val="both"/>
      </w:pPr>
      <w:r w:rsidRPr="00A05ECD">
        <w:t>PER</w:t>
      </w:r>
      <w:r w:rsidRPr="00A05ECD">
        <w:tab/>
        <w:t>Packet Error Rate</w:t>
      </w:r>
    </w:p>
    <w:p w14:paraId="6B9BA6B7" w14:textId="77777777" w:rsidR="00F02353" w:rsidRPr="00A05ECD" w:rsidRDefault="00F02353" w:rsidP="00F02353">
      <w:pPr>
        <w:spacing w:after="0"/>
        <w:ind w:left="1418" w:hanging="1418"/>
        <w:jc w:val="both"/>
      </w:pPr>
      <w:r w:rsidRPr="00A05ECD">
        <w:t>PET</w:t>
      </w:r>
      <w:r w:rsidRPr="00A05ECD">
        <w:tab/>
        <w:t>Platform Evaluation Tool</w:t>
      </w:r>
    </w:p>
    <w:p w14:paraId="5D6EADDD" w14:textId="77777777" w:rsidR="00F02353" w:rsidRPr="00A05ECD" w:rsidRDefault="00F02353" w:rsidP="00F02353">
      <w:pPr>
        <w:spacing w:after="0"/>
        <w:ind w:left="1418" w:hanging="1418"/>
        <w:jc w:val="both"/>
      </w:pPr>
      <w:r w:rsidRPr="00A05ECD">
        <w:t>RT</w:t>
      </w:r>
      <w:r w:rsidRPr="00C6102F">
        <w:tab/>
      </w:r>
      <w:r w:rsidRPr="00A05ECD">
        <w:t>Real-Time</w:t>
      </w:r>
    </w:p>
    <w:p w14:paraId="7A10D877" w14:textId="77777777" w:rsidR="00F02353" w:rsidRPr="00A05ECD" w:rsidRDefault="00F02353" w:rsidP="00F02353">
      <w:pPr>
        <w:spacing w:after="0"/>
        <w:ind w:left="1418" w:hanging="1418"/>
        <w:jc w:val="both"/>
      </w:pPr>
      <w:r w:rsidRPr="00A05ECD">
        <w:t>RTR</w:t>
      </w:r>
      <w:r w:rsidRPr="00A05ECD">
        <w:tab/>
        <w:t>Real Time Requirements</w:t>
      </w:r>
    </w:p>
    <w:p w14:paraId="7C79052B" w14:textId="77777777" w:rsidR="00F02353" w:rsidRPr="00A05ECD" w:rsidRDefault="00F02353" w:rsidP="00F02353">
      <w:pPr>
        <w:spacing w:after="0"/>
        <w:ind w:left="1418" w:hanging="1418"/>
        <w:jc w:val="both"/>
      </w:pPr>
      <w:r w:rsidRPr="00A05ECD">
        <w:t>SW</w:t>
      </w:r>
      <w:r w:rsidRPr="00C6102F">
        <w:tab/>
      </w:r>
      <w:r w:rsidRPr="00A05ECD">
        <w:t>Software</w:t>
      </w:r>
    </w:p>
    <w:p w14:paraId="49C83BEE" w14:textId="77777777" w:rsidR="00F02353" w:rsidRPr="00C6102F" w:rsidRDefault="00F02353" w:rsidP="00F02353">
      <w:pPr>
        <w:spacing w:after="0"/>
        <w:ind w:left="1418" w:hanging="1418"/>
        <w:jc w:val="both"/>
      </w:pPr>
      <w:r w:rsidRPr="00A05ECD">
        <w:t>TC</w:t>
      </w:r>
      <w:r w:rsidRPr="00C6102F">
        <w:tab/>
      </w:r>
      <w:r w:rsidRPr="00A05ECD">
        <w:t>Technical Committee</w:t>
      </w:r>
    </w:p>
    <w:p w14:paraId="21AFF64D" w14:textId="77777777" w:rsidR="00F02353" w:rsidRPr="00C6102F" w:rsidRDefault="00F02353" w:rsidP="00F02353">
      <w:pPr>
        <w:spacing w:after="0"/>
        <w:ind w:left="1418" w:hanging="1418"/>
        <w:jc w:val="both"/>
      </w:pPr>
      <w:r w:rsidRPr="00A05ECD">
        <w:t>TR</w:t>
      </w:r>
      <w:r w:rsidRPr="00C6102F">
        <w:tab/>
      </w:r>
      <w:r w:rsidRPr="00A05ECD">
        <w:t>Technical Report</w:t>
      </w:r>
    </w:p>
    <w:p w14:paraId="76889D78" w14:textId="77777777" w:rsidR="00F02353" w:rsidRPr="00A05ECD" w:rsidRDefault="00F02353" w:rsidP="00F02353">
      <w:pPr>
        <w:spacing w:after="0"/>
        <w:ind w:left="1418" w:hanging="1418"/>
        <w:jc w:val="both"/>
      </w:pPr>
      <w:r w:rsidRPr="00A05ECD">
        <w:t>TS</w:t>
      </w:r>
      <w:r w:rsidRPr="00C6102F">
        <w:tab/>
      </w:r>
      <w:r w:rsidRPr="00A05ECD">
        <w:t>Technical Specification</w:t>
      </w:r>
    </w:p>
    <w:p w14:paraId="720DF8F4" w14:textId="77777777" w:rsidR="00F02353" w:rsidRDefault="00F02353" w:rsidP="00F02353">
      <w:pPr>
        <w:spacing w:after="0"/>
        <w:ind w:left="1418" w:hanging="1418"/>
        <w:jc w:val="both"/>
      </w:pPr>
      <w:r w:rsidRPr="00A05ECD">
        <w:t>UCT</w:t>
      </w:r>
      <w:r w:rsidRPr="00C6102F">
        <w:tab/>
      </w:r>
      <w:r w:rsidRPr="00A05ECD">
        <w:t>Use Case Template</w:t>
      </w:r>
    </w:p>
    <w:p w14:paraId="7583C1F7" w14:textId="3F031419" w:rsidR="005F1022" w:rsidRDefault="00CF3C2D">
      <w:pPr>
        <w:pStyle w:val="Titre1"/>
        <w:rPr>
          <w:ins w:id="74" w:author="Thierry Monteil" w:date="2024-02-20T13:04:00Z"/>
        </w:rPr>
      </w:pPr>
      <w:bookmarkStart w:id="75" w:name="_Toc156310356"/>
      <w:r w:rsidRPr="00CB7FF5">
        <w:t>4</w:t>
      </w:r>
      <w:r w:rsidRPr="00CB7FF5">
        <w:tab/>
      </w:r>
      <w:bookmarkEnd w:id="72"/>
      <w:bookmarkEnd w:id="73"/>
      <w:r w:rsidR="00F02353">
        <w:t>oneM2M profiler</w:t>
      </w:r>
      <w:bookmarkEnd w:id="75"/>
    </w:p>
    <w:p w14:paraId="3AB7D4F9" w14:textId="2DC0C127" w:rsidR="005E543A" w:rsidRPr="005E543A" w:rsidRDefault="00C932FD">
      <w:pPr>
        <w:jc w:val="both"/>
        <w:pPrChange w:id="76" w:author="Thierry Monteil" w:date="2024-02-20T14:05:00Z">
          <w:pPr>
            <w:pStyle w:val="Titre1"/>
          </w:pPr>
        </w:pPrChange>
      </w:pPr>
      <w:ins w:id="77" w:author="Thierry Monteil" w:date="2024-02-20T13:54:00Z">
        <w:r w:rsidRPr="00C932FD">
          <w:t xml:space="preserve">The simulation of an IoT infrastructure in terms of equipment, service layer and application requires calibration of the </w:t>
        </w:r>
        <w:r>
          <w:t xml:space="preserve">inputs of the </w:t>
        </w:r>
        <w:r w:rsidRPr="00C932FD">
          <w:t xml:space="preserve">simulator. The different layers of the model proposed in the ETSI TS 103 840 document have an impact on the overall system. The aim here is to propose a measurement architecture making it possible to extract </w:t>
        </w:r>
      </w:ins>
      <w:ins w:id="78" w:author="Thierry Monteil" w:date="2024-02-20T13:55:00Z">
        <w:r w:rsidR="00D07752" w:rsidRPr="00C932FD">
          <w:t xml:space="preserve">measurements </w:t>
        </w:r>
        <w:r w:rsidR="00D07752">
          <w:t xml:space="preserve"> </w:t>
        </w:r>
      </w:ins>
      <w:ins w:id="79" w:author="Thierry Monteil" w:date="2024-02-20T13:54:00Z">
        <w:r w:rsidR="00AA6DD6">
          <w:t xml:space="preserve">from </w:t>
        </w:r>
        <w:r w:rsidRPr="00C932FD">
          <w:t xml:space="preserve">particular </w:t>
        </w:r>
        <w:r w:rsidR="00AA6DD6">
          <w:t xml:space="preserve">real </w:t>
        </w:r>
        <w:r w:rsidRPr="00C932FD">
          <w:t>execution on given equipment, from a particular oneM2M stack for a particular application</w:t>
        </w:r>
      </w:ins>
      <w:ins w:id="80" w:author="Thierry Monteil" w:date="2024-02-20T13:55:00Z">
        <w:r w:rsidR="00D07752">
          <w:t>. Those measurements</w:t>
        </w:r>
      </w:ins>
      <w:ins w:id="81" w:author="Thierry Monteil" w:date="2024-02-20T13:54:00Z">
        <w:r w:rsidRPr="00C932FD">
          <w:t xml:space="preserve"> </w:t>
        </w:r>
      </w:ins>
      <w:ins w:id="82" w:author="Thierry Monteil" w:date="2024-02-20T13:55:00Z">
        <w:r w:rsidR="00F715B4">
          <w:t>should</w:t>
        </w:r>
      </w:ins>
      <w:ins w:id="83" w:author="Thierry Monteil" w:date="2024-02-20T13:54:00Z">
        <w:r w:rsidRPr="00C932FD">
          <w:t xml:space="preserve"> be generalized at the simulator level to give KPIs having values as close as possible to the reality of deployment on other equipment for IoT applications with different configuration and behavior.</w:t>
        </w:r>
      </w:ins>
    </w:p>
    <w:p w14:paraId="109829A3" w14:textId="77777777" w:rsidR="00A431CD" w:rsidRDefault="005F1022" w:rsidP="005B5D77">
      <w:pPr>
        <w:pStyle w:val="Titre2"/>
        <w:rPr>
          <w:ins w:id="84" w:author="Thierry Monteil" w:date="2024-02-20T14:03:00Z"/>
        </w:rPr>
      </w:pPr>
      <w:bookmarkStart w:id="85" w:name="_Toc57897634"/>
      <w:bookmarkStart w:id="86" w:name="_Toc57902914"/>
      <w:bookmarkStart w:id="87" w:name="_Toc156310357"/>
      <w:r w:rsidRPr="00CB7FF5">
        <w:t>4.</w:t>
      </w:r>
      <w:r w:rsidR="00253734" w:rsidRPr="00CB7FF5">
        <w:t>1</w:t>
      </w:r>
      <w:r w:rsidRPr="00CB7FF5">
        <w:tab/>
      </w:r>
      <w:bookmarkEnd w:id="85"/>
      <w:bookmarkEnd w:id="86"/>
      <w:r w:rsidR="000D5DC7">
        <w:t>Structure</w:t>
      </w:r>
      <w:bookmarkEnd w:id="87"/>
    </w:p>
    <w:p w14:paraId="69E13AFC" w14:textId="2A34B21A" w:rsidR="00E35F1C" w:rsidRDefault="00A431CD" w:rsidP="00496942">
      <w:pPr>
        <w:pStyle w:val="Titre2"/>
        <w:ind w:left="0" w:firstLine="0"/>
        <w:jc w:val="both"/>
        <w:rPr>
          <w:ins w:id="88" w:author="Thierry Monteil" w:date="2024-02-20T14:14:00Z"/>
          <w:rFonts w:ascii="Times New Roman" w:hAnsi="Times New Roman"/>
          <w:sz w:val="20"/>
        </w:rPr>
      </w:pPr>
      <w:ins w:id="89" w:author="Thierry Monteil" w:date="2024-02-20T14:03:00Z">
        <w:r w:rsidRPr="00A431CD">
          <w:rPr>
            <w:rFonts w:ascii="Times New Roman" w:hAnsi="Times New Roman"/>
            <w:sz w:val="20"/>
            <w:rPrChange w:id="90" w:author="Thierry Monteil" w:date="2024-02-20T14:03:00Z">
              <w:rPr/>
            </w:rPrChange>
          </w:rPr>
          <w:t>The minimum oneM2M-level configuration needed to perform measurements requires a CSE and a client application making REST requests to the CSE. These two entities can be on the same equipment or on different equipment communicating via a network. Added to this is an entity called profiler responsible for observing the CSE instance and its use of the resources of the hardware equipment. These observations are then processed by the profiler and</w:t>
        </w:r>
      </w:ins>
      <w:ins w:id="91" w:author="Thierry Monteil" w:date="2024-02-20T14:05:00Z">
        <w:r w:rsidR="00496942">
          <w:rPr>
            <w:rFonts w:ascii="Times New Roman" w:hAnsi="Times New Roman"/>
            <w:sz w:val="20"/>
          </w:rPr>
          <w:t xml:space="preserve"> </w:t>
        </w:r>
      </w:ins>
      <w:ins w:id="92" w:author="Thierry Monteil" w:date="2024-02-20T14:03:00Z">
        <w:r w:rsidRPr="00A431CD">
          <w:rPr>
            <w:rFonts w:ascii="Times New Roman" w:hAnsi="Times New Roman"/>
            <w:sz w:val="20"/>
            <w:rPrChange w:id="93" w:author="Thierry Monteil" w:date="2024-02-20T14:03:00Z">
              <w:rPr/>
            </w:rPrChange>
          </w:rPr>
          <w:t xml:space="preserve">saved on permanent media in a file. </w:t>
        </w:r>
      </w:ins>
    </w:p>
    <w:p w14:paraId="671AF2B6" w14:textId="77777777" w:rsidR="00AB66A5" w:rsidRDefault="00AB66A5" w:rsidP="00AB66A5">
      <w:pPr>
        <w:jc w:val="both"/>
        <w:rPr>
          <w:ins w:id="94" w:author="Thierry Monteil" w:date="2024-02-20T14:14:00Z"/>
        </w:rPr>
      </w:pPr>
      <w:ins w:id="95" w:author="Thierry Monteil" w:date="2024-02-20T14:14:00Z">
        <w:r w:rsidRPr="005543E1">
          <w:t>The implementation of a CSE involves complex mechanisms such as the use of thread, processing priority, recovery, cache, etc. The observation of each of these mechanisms and their impact can only be done by direct insertion of a probe into the code of a CSE itself. This makes the approach</w:t>
        </w:r>
        <w:r>
          <w:t xml:space="preserve"> not</w:t>
        </w:r>
        <w:r w:rsidRPr="005543E1">
          <w:t xml:space="preserve"> portable and restricted to experts in a specific stack. The choice for profiling was to see the CSE as a black box and to put probes at the operating system level and therefore the resource requests made by the CSE to the operating system of a machine. This approach makes the profiler more independent of CSE implementations but still maintains a dependence on the type of operating system. The precision of the metrics obtained remains sufficient to detect and give the order of magnitude of saturation phenomena (for example of memory) or inadequate response time for a use case.</w:t>
        </w:r>
      </w:ins>
    </w:p>
    <w:p w14:paraId="10C13E69" w14:textId="77777777" w:rsidR="00AB66A5" w:rsidRPr="00AB66A5" w:rsidRDefault="00AB66A5">
      <w:pPr>
        <w:pPrChange w:id="96" w:author="Thierry Monteil" w:date="2024-02-20T14:14:00Z">
          <w:pPr>
            <w:pStyle w:val="Titre2"/>
            <w:ind w:left="0" w:firstLine="0"/>
          </w:pPr>
        </w:pPrChange>
      </w:pPr>
    </w:p>
    <w:p w14:paraId="240405FC" w14:textId="57E7B748" w:rsidR="00A431CD" w:rsidRPr="00A431CD" w:rsidDel="00AB66A5" w:rsidRDefault="00A431CD">
      <w:pPr>
        <w:ind w:left="1134" w:hanging="1134"/>
        <w:rPr>
          <w:del w:id="97" w:author="Thierry Monteil" w:date="2024-02-20T14:14:00Z"/>
        </w:rPr>
        <w:pPrChange w:id="98" w:author="Thierry Monteil" w:date="2024-02-20T14:14:00Z">
          <w:pPr>
            <w:pStyle w:val="Titre2"/>
          </w:pPr>
        </w:pPrChange>
      </w:pPr>
      <w:bookmarkStart w:id="99" w:name="_Toc57897635"/>
      <w:bookmarkStart w:id="100" w:name="_Toc57902915"/>
      <w:bookmarkStart w:id="101" w:name="_Toc156310358"/>
      <w:r w:rsidRPr="00201864">
        <w:rPr>
          <w:noProof/>
        </w:rPr>
        <w:lastRenderedPageBreak/>
        <mc:AlternateContent>
          <mc:Choice Requires="wpg">
            <w:drawing>
              <wp:inline distT="0" distB="0" distL="0" distR="0" wp14:anchorId="4946BD05" wp14:editId="47E66AB0">
                <wp:extent cx="6055200" cy="3236400"/>
                <wp:effectExtent l="12700" t="0" r="15875" b="0"/>
                <wp:docPr id="2" name="Groupe 1">
                  <a:extLst xmlns:a="http://schemas.openxmlformats.org/drawingml/2006/main">
                    <a:ext uri="{FF2B5EF4-FFF2-40B4-BE49-F238E27FC236}">
                      <a16:creationId xmlns:a16="http://schemas.microsoft.com/office/drawing/2014/main" id="{DB06E757-674B-A015-B390-CBDEFA6B4791}"/>
                    </a:ext>
                  </a:extLst>
                </wp:docPr>
                <wp:cNvGraphicFramePr/>
                <a:graphic xmlns:a="http://schemas.openxmlformats.org/drawingml/2006/main">
                  <a:graphicData uri="http://schemas.microsoft.com/office/word/2010/wordprocessingGroup">
                    <wpg:wgp>
                      <wpg:cNvGrpSpPr/>
                      <wpg:grpSpPr>
                        <a:xfrm>
                          <a:off x="0" y="0"/>
                          <a:ext cx="6055200" cy="3236400"/>
                          <a:chOff x="0" y="0"/>
                          <a:chExt cx="11597388" cy="5058442"/>
                        </a:xfrm>
                      </wpg:grpSpPr>
                      <wps:wsp>
                        <wps:cNvPr id="1768782849" name="Rectangle : avec coins rognés en diagonale 1768782849">
                          <a:extLst>
                            <a:ext uri="{FF2B5EF4-FFF2-40B4-BE49-F238E27FC236}">
                              <a16:creationId xmlns:a16="http://schemas.microsoft.com/office/drawing/2014/main" id="{F35F5612-4A9F-BA6E-3222-BEF8963B7244}"/>
                            </a:ext>
                          </a:extLst>
                        </wps:cNvPr>
                        <wps:cNvSpPr/>
                        <wps:spPr>
                          <a:xfrm>
                            <a:off x="1188707" y="1465319"/>
                            <a:ext cx="2231300" cy="936522"/>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F66E3A" w14:textId="77777777" w:rsidR="00201864" w:rsidRPr="00286A36" w:rsidRDefault="00201864" w:rsidP="00201864">
                              <w:pPr>
                                <w:jc w:val="center"/>
                                <w:rPr>
                                  <w:rFonts w:asciiTheme="minorHAnsi" w:hAnsi="Calibri" w:cstheme="minorBidi"/>
                                  <w:color w:val="FFFFFF" w:themeColor="light1"/>
                                  <w:kern w:val="24"/>
                                  <w:sz w:val="16"/>
                                  <w:szCs w:val="16"/>
                                </w:rPr>
                              </w:pPr>
                              <w:r w:rsidRPr="00286A36">
                                <w:rPr>
                                  <w:rFonts w:asciiTheme="minorHAnsi" w:hAnsi="Calibri" w:cstheme="minorBidi"/>
                                  <w:color w:val="FFFFFF" w:themeColor="light1"/>
                                  <w:kern w:val="24"/>
                                  <w:sz w:val="16"/>
                                  <w:szCs w:val="16"/>
                                </w:rPr>
                                <w:t>Profiler</w:t>
                              </w:r>
                            </w:p>
                          </w:txbxContent>
                        </wps:txbx>
                        <wps:bodyPr lIns="91440" tIns="45720" rIns="91440" bIns="45720" rtlCol="0" anchor="ctr"/>
                      </wps:wsp>
                      <wps:wsp>
                        <wps:cNvPr id="198266983" name="Rectangle 198266983">
                          <a:extLst>
                            <a:ext uri="{FF2B5EF4-FFF2-40B4-BE49-F238E27FC236}">
                              <a16:creationId xmlns:a16="http://schemas.microsoft.com/office/drawing/2014/main" id="{968276F8-B5BF-CA02-3D2E-A8A016F47496}"/>
                            </a:ext>
                          </a:extLst>
                        </wps:cNvPr>
                        <wps:cNvSpPr/>
                        <wps:spPr>
                          <a:xfrm>
                            <a:off x="0" y="151815"/>
                            <a:ext cx="4694186" cy="471089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6A0BB1" w14:textId="77777777" w:rsidR="00201864" w:rsidRPr="00286A36" w:rsidRDefault="00201864" w:rsidP="00201864">
                              <w:pPr>
                                <w:jc w:val="center"/>
                                <w:rPr>
                                  <w:rFonts w:asciiTheme="minorHAnsi" w:hAnsi="Calibri" w:cstheme="minorBidi"/>
                                  <w:color w:val="FF0000"/>
                                  <w:kern w:val="24"/>
                                  <w:sz w:val="16"/>
                                  <w:szCs w:val="16"/>
                                </w:rPr>
                              </w:pPr>
                              <w:r w:rsidRPr="00286A36">
                                <w:rPr>
                                  <w:rFonts w:asciiTheme="minorHAnsi" w:hAnsi="Calibri" w:cstheme="minorBidi"/>
                                  <w:color w:val="FF0000"/>
                                  <w:kern w:val="24"/>
                                  <w:sz w:val="16"/>
                                  <w:szCs w:val="16"/>
                                </w:rPr>
                                <w:t>Computer</w:t>
                              </w:r>
                            </w:p>
                          </w:txbxContent>
                        </wps:txbx>
                        <wps:bodyPr rtlCol="0" anchor="t"/>
                      </wps:wsp>
                      <wps:wsp>
                        <wps:cNvPr id="1911600646" name="Rectangle : avec coins rognés en diagonale 1911600646">
                          <a:extLst>
                            <a:ext uri="{FF2B5EF4-FFF2-40B4-BE49-F238E27FC236}">
                              <a16:creationId xmlns:a16="http://schemas.microsoft.com/office/drawing/2014/main" id="{53D404CB-21CD-1390-A437-77998F749AFF}"/>
                            </a:ext>
                          </a:extLst>
                        </wps:cNvPr>
                        <wps:cNvSpPr/>
                        <wps:spPr>
                          <a:xfrm>
                            <a:off x="1188585" y="3924012"/>
                            <a:ext cx="2129461" cy="880945"/>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969EAA" w14:textId="79EC8909" w:rsidR="00201864" w:rsidRPr="00286A36" w:rsidRDefault="00201864" w:rsidP="00286A36">
                              <w:pPr>
                                <w:jc w:val="center"/>
                                <w:rPr>
                                  <w:rFonts w:asciiTheme="minorHAnsi" w:hAnsi="Calibri" w:cstheme="minorBidi"/>
                                  <w:color w:val="FFFFFF" w:themeColor="light1"/>
                                  <w:kern w:val="24"/>
                                  <w:sz w:val="16"/>
                                  <w:szCs w:val="16"/>
                                </w:rPr>
                              </w:pPr>
                              <w:r w:rsidRPr="00286A36">
                                <w:rPr>
                                  <w:rFonts w:asciiTheme="minorHAnsi" w:hAnsi="Calibri" w:cstheme="minorBidi"/>
                                  <w:color w:val="FFFFFF" w:themeColor="light1"/>
                                  <w:kern w:val="24"/>
                                  <w:sz w:val="16"/>
                                  <w:szCs w:val="16"/>
                                </w:rPr>
                                <w:t>oneM2M</w:t>
                              </w:r>
                              <w:r w:rsidR="00286A36">
                                <w:rPr>
                                  <w:rFonts w:asciiTheme="minorHAnsi" w:hAnsi="Calibri" w:cstheme="minorBidi"/>
                                  <w:color w:val="FFFFFF" w:themeColor="light1"/>
                                  <w:kern w:val="24"/>
                                  <w:sz w:val="16"/>
                                  <w:szCs w:val="16"/>
                                </w:rPr>
                                <w:t xml:space="preserve"> </w:t>
                              </w:r>
                              <w:r w:rsidRPr="00286A36">
                                <w:rPr>
                                  <w:rFonts w:asciiTheme="minorHAnsi" w:hAnsi="Calibri" w:cstheme="minorBidi"/>
                                  <w:color w:val="FFFFFF" w:themeColor="light1"/>
                                  <w:kern w:val="24"/>
                                  <w:sz w:val="16"/>
                                  <w:szCs w:val="16"/>
                                </w:rPr>
                                <w:t>Stack (ACME, OM2M, Mobius, …</w:t>
                              </w:r>
                              <w:r w:rsidR="00286A36">
                                <w:rPr>
                                  <w:rFonts w:asciiTheme="minorHAnsi" w:hAnsi="Calibri" w:cstheme="minorBidi"/>
                                  <w:color w:val="FFFFFF" w:themeColor="light1"/>
                                  <w:kern w:val="24"/>
                                  <w:sz w:val="16"/>
                                  <w:szCs w:val="16"/>
                                </w:rPr>
                                <w:t>)</w:t>
                              </w:r>
                            </w:p>
                          </w:txbxContent>
                        </wps:txbx>
                        <wps:bodyPr rtlCol="0" anchor="ctr"/>
                      </wps:wsp>
                      <wps:wsp>
                        <wps:cNvPr id="877548731" name="Connecteur droit avec flèche 877548731">
                          <a:extLst>
                            <a:ext uri="{FF2B5EF4-FFF2-40B4-BE49-F238E27FC236}">
                              <a16:creationId xmlns:a16="http://schemas.microsoft.com/office/drawing/2014/main" id="{7440B7BE-B167-C8B1-24A4-44CE7367BDB0}"/>
                            </a:ext>
                          </a:extLst>
                        </wps:cNvPr>
                        <wps:cNvCnPr>
                          <a:cxnSpLocks/>
                        </wps:cNvCnPr>
                        <wps:spPr>
                          <a:xfrm>
                            <a:off x="1504337" y="2386408"/>
                            <a:ext cx="0" cy="1526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5239247" name="Connecteur droit avec flèche 1065239247">
                          <a:extLst>
                            <a:ext uri="{FF2B5EF4-FFF2-40B4-BE49-F238E27FC236}">
                              <a16:creationId xmlns:a16="http://schemas.microsoft.com/office/drawing/2014/main" id="{4F26198D-2186-9DD6-343F-90C4028167CA}"/>
                            </a:ext>
                          </a:extLst>
                        </wps:cNvPr>
                        <wps:cNvCnPr>
                          <a:cxnSpLocks/>
                        </wps:cNvCnPr>
                        <wps:spPr>
                          <a:xfrm>
                            <a:off x="1824272" y="2401841"/>
                            <a:ext cx="0" cy="1511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9706467" name="ZoneTexte 10">
                          <a:extLst>
                            <a:ext uri="{FF2B5EF4-FFF2-40B4-BE49-F238E27FC236}">
                              <a16:creationId xmlns:a16="http://schemas.microsoft.com/office/drawing/2014/main" id="{50939A73-3EB2-CB9C-8D8B-EFE2EA95C708}"/>
                            </a:ext>
                          </a:extLst>
                        </wps:cNvPr>
                        <wps:cNvSpPr txBox="1"/>
                        <wps:spPr>
                          <a:xfrm>
                            <a:off x="4702796" y="0"/>
                            <a:ext cx="2465705" cy="763905"/>
                          </a:xfrm>
                          <a:prstGeom prst="rect">
                            <a:avLst/>
                          </a:prstGeom>
                          <a:noFill/>
                        </wps:spPr>
                        <wps:txbx>
                          <w:txbxContent>
                            <w:p w14:paraId="717B2913"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1-request run CSE (ACME, OM2M, Ocean)</w:t>
                              </w:r>
                            </w:p>
                          </w:txbxContent>
                        </wps:txbx>
                        <wps:bodyPr wrap="square" lIns="91440" tIns="45720" rIns="91440" bIns="45720" rtlCol="0" anchor="t">
                          <a:noAutofit/>
                        </wps:bodyPr>
                      </wps:wsp>
                      <wps:wsp>
                        <wps:cNvPr id="1575709418" name="ZoneTexte 11">
                          <a:extLst>
                            <a:ext uri="{FF2B5EF4-FFF2-40B4-BE49-F238E27FC236}">
                              <a16:creationId xmlns:a16="http://schemas.microsoft.com/office/drawing/2014/main" id="{839F0D2C-F2CE-F7B2-E0E9-BD700F8D0DF7}"/>
                            </a:ext>
                          </a:extLst>
                        </wps:cNvPr>
                        <wps:cNvSpPr txBox="1"/>
                        <wps:spPr>
                          <a:xfrm>
                            <a:off x="4714518" y="580816"/>
                            <a:ext cx="2625725" cy="1322070"/>
                          </a:xfrm>
                          <a:prstGeom prst="rect">
                            <a:avLst/>
                          </a:prstGeom>
                          <a:noFill/>
                        </wps:spPr>
                        <wps:txbx>
                          <w:txbxContent>
                            <w:p w14:paraId="63E4D2E3"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3 – request to start to observe computer resources (processor, memory, …)</w:t>
                              </w:r>
                            </w:p>
                          </w:txbxContent>
                        </wps:txbx>
                        <wps:bodyPr wrap="square" lIns="91440" tIns="45720" rIns="91440" bIns="45720" rtlCol="0" anchor="t">
                          <a:noAutofit/>
                        </wps:bodyPr>
                      </wps:wsp>
                      <wps:wsp>
                        <wps:cNvPr id="622048817" name="Rectangle : avec coins rognés en diagonale 622048817">
                          <a:extLst>
                            <a:ext uri="{FF2B5EF4-FFF2-40B4-BE49-F238E27FC236}">
                              <a16:creationId xmlns:a16="http://schemas.microsoft.com/office/drawing/2014/main" id="{9E934D1D-7091-1F3C-AF3D-F74C25AFF5B9}"/>
                            </a:ext>
                          </a:extLst>
                        </wps:cNvPr>
                        <wps:cNvSpPr/>
                        <wps:spPr>
                          <a:xfrm>
                            <a:off x="8609478" y="2182876"/>
                            <a:ext cx="1961908" cy="936522"/>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91C9CD" w14:textId="77777777" w:rsidR="00201864" w:rsidRPr="00286A36" w:rsidRDefault="00201864" w:rsidP="00201864">
                              <w:pPr>
                                <w:jc w:val="center"/>
                                <w:rPr>
                                  <w:rFonts w:asciiTheme="minorHAnsi" w:hAnsi="Calibri" w:cstheme="minorBidi"/>
                                  <w:color w:val="FFFFFF" w:themeColor="light1"/>
                                  <w:kern w:val="24"/>
                                  <w:sz w:val="16"/>
                                  <w:szCs w:val="16"/>
                                </w:rPr>
                              </w:pPr>
                              <w:r w:rsidRPr="00286A36">
                                <w:rPr>
                                  <w:rFonts w:asciiTheme="minorHAnsi" w:hAnsi="Calibri" w:cstheme="minorBidi"/>
                                  <w:color w:val="FFFFFF" w:themeColor="light1"/>
                                  <w:kern w:val="24"/>
                                  <w:sz w:val="16"/>
                                  <w:szCs w:val="16"/>
                                </w:rPr>
                                <w:t>oneM2M Resources generator</w:t>
                              </w:r>
                            </w:p>
                          </w:txbxContent>
                        </wps:txbx>
                        <wps:bodyPr lIns="91440" tIns="45720" rIns="91440" bIns="45720" rtlCol="0" anchor="ctr"/>
                      </wps:wsp>
                      <wps:wsp>
                        <wps:cNvPr id="2122730556" name="Rectangle 2122730556">
                          <a:extLst>
                            <a:ext uri="{FF2B5EF4-FFF2-40B4-BE49-F238E27FC236}">
                              <a16:creationId xmlns:a16="http://schemas.microsoft.com/office/drawing/2014/main" id="{9AC7591C-BB84-F733-8614-34B170D121D9}"/>
                            </a:ext>
                          </a:extLst>
                        </wps:cNvPr>
                        <wps:cNvSpPr/>
                        <wps:spPr>
                          <a:xfrm>
                            <a:off x="7495067" y="153964"/>
                            <a:ext cx="4102321" cy="471491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95F79C" w14:textId="77777777" w:rsidR="00201864" w:rsidRPr="00286A36" w:rsidRDefault="00201864" w:rsidP="00201864">
                              <w:pPr>
                                <w:jc w:val="center"/>
                                <w:rPr>
                                  <w:rFonts w:asciiTheme="minorHAnsi" w:hAnsi="Calibri" w:cstheme="minorBidi"/>
                                  <w:color w:val="FF0000"/>
                                  <w:kern w:val="24"/>
                                  <w:sz w:val="16"/>
                                  <w:szCs w:val="16"/>
                                </w:rPr>
                              </w:pPr>
                              <w:r w:rsidRPr="00286A36">
                                <w:rPr>
                                  <w:rFonts w:asciiTheme="minorHAnsi" w:hAnsi="Calibri" w:cstheme="minorBidi"/>
                                  <w:color w:val="FF0000"/>
                                  <w:kern w:val="24"/>
                                  <w:sz w:val="16"/>
                                  <w:szCs w:val="16"/>
                                </w:rPr>
                                <w:t>Computer</w:t>
                              </w:r>
                            </w:p>
                          </w:txbxContent>
                        </wps:txbx>
                        <wps:bodyPr rtlCol="0" anchor="t"/>
                      </wps:wsp>
                      <wps:wsp>
                        <wps:cNvPr id="1104423089" name="Connecteur droit avec flèche 1104423089">
                          <a:extLst>
                            <a:ext uri="{FF2B5EF4-FFF2-40B4-BE49-F238E27FC236}">
                              <a16:creationId xmlns:a16="http://schemas.microsoft.com/office/drawing/2014/main" id="{0F477917-85D2-90E5-40AC-F62AA76D0387}"/>
                            </a:ext>
                          </a:extLst>
                        </wps:cNvPr>
                        <wps:cNvCnPr>
                          <a:cxnSpLocks/>
                        </wps:cNvCnPr>
                        <wps:spPr>
                          <a:xfrm flipH="1" flipV="1">
                            <a:off x="3427128" y="1616466"/>
                            <a:ext cx="5544550" cy="796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6260555" name="Connecteur droit avec flèche 866260555">
                          <a:extLst>
                            <a:ext uri="{FF2B5EF4-FFF2-40B4-BE49-F238E27FC236}">
                              <a16:creationId xmlns:a16="http://schemas.microsoft.com/office/drawing/2014/main" id="{7CB89AF2-5368-3D4D-8BC6-DF61C3B51760}"/>
                            </a:ext>
                          </a:extLst>
                        </wps:cNvPr>
                        <wps:cNvCnPr>
                          <a:cxnSpLocks/>
                        </wps:cNvCnPr>
                        <wps:spPr>
                          <a:xfrm flipH="1">
                            <a:off x="3318167" y="2868101"/>
                            <a:ext cx="5653511" cy="1750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7183374" name="ZoneTexte 24">
                          <a:extLst>
                            <a:ext uri="{FF2B5EF4-FFF2-40B4-BE49-F238E27FC236}">
                              <a16:creationId xmlns:a16="http://schemas.microsoft.com/office/drawing/2014/main" id="{03711AA0-7FCD-8A7D-7594-1543F34ECC6A}"/>
                            </a:ext>
                          </a:extLst>
                        </wps:cNvPr>
                        <wps:cNvSpPr txBox="1"/>
                        <wps:spPr>
                          <a:xfrm>
                            <a:off x="5056025" y="4015772"/>
                            <a:ext cx="2286635" cy="1042670"/>
                          </a:xfrm>
                          <a:prstGeom prst="rect">
                            <a:avLst/>
                          </a:prstGeom>
                          <a:noFill/>
                        </wps:spPr>
                        <wps:txbx>
                          <w:txbxContent>
                            <w:p w14:paraId="0B74A0EC"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5 – CRUD request on oneM2M resources to a CSE</w:t>
                              </w:r>
                            </w:p>
                          </w:txbxContent>
                        </wps:txbx>
                        <wps:bodyPr wrap="square" rtlCol="0">
                          <a:noAutofit/>
                        </wps:bodyPr>
                      </wps:wsp>
                      <wps:wsp>
                        <wps:cNvPr id="2101962580" name="ZoneTexte 26">
                          <a:extLst>
                            <a:ext uri="{FF2B5EF4-FFF2-40B4-BE49-F238E27FC236}">
                              <a16:creationId xmlns:a16="http://schemas.microsoft.com/office/drawing/2014/main" id="{B8517AE0-D0E5-4E4C-CF33-E185A81D7629}"/>
                            </a:ext>
                          </a:extLst>
                        </wps:cNvPr>
                        <wps:cNvSpPr txBox="1"/>
                        <wps:spPr>
                          <a:xfrm>
                            <a:off x="1835404" y="2549697"/>
                            <a:ext cx="1417955" cy="1322070"/>
                          </a:xfrm>
                          <a:prstGeom prst="rect">
                            <a:avLst/>
                          </a:prstGeom>
                          <a:noFill/>
                        </wps:spPr>
                        <wps:txbx>
                          <w:txbxContent>
                            <w:p w14:paraId="18B9BFA9"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4-observe computer resources usage</w:t>
                              </w:r>
                            </w:p>
                          </w:txbxContent>
                        </wps:txbx>
                        <wps:bodyPr wrap="square" lIns="91440" tIns="45720" rIns="91440" bIns="45720" rtlCol="0" anchor="t">
                          <a:noAutofit/>
                        </wps:bodyPr>
                      </wps:wsp>
                      <wps:wsp>
                        <wps:cNvPr id="1755157488" name="ZoneTexte 28">
                          <a:extLst>
                            <a:ext uri="{FF2B5EF4-FFF2-40B4-BE49-F238E27FC236}">
                              <a16:creationId xmlns:a16="http://schemas.microsoft.com/office/drawing/2014/main" id="{4F117D0A-00C1-372E-B1A8-EE539CF0F265}"/>
                            </a:ext>
                          </a:extLst>
                        </wps:cNvPr>
                        <wps:cNvSpPr txBox="1"/>
                        <wps:spPr>
                          <a:xfrm>
                            <a:off x="4714516" y="1331698"/>
                            <a:ext cx="2873375" cy="1042670"/>
                          </a:xfrm>
                          <a:prstGeom prst="rect">
                            <a:avLst/>
                          </a:prstGeom>
                          <a:noFill/>
                        </wps:spPr>
                        <wps:txbx>
                          <w:txbxContent>
                            <w:p w14:paraId="2AD33524"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 xml:space="preserve">6 – </w:t>
                              </w:r>
                              <w:r w:rsidRPr="00286A36">
                                <w:rPr>
                                  <w:rFonts w:ascii="Calibri" w:eastAsiaTheme="majorEastAsia" w:hAnsi="Calibri" w:cs="Calibri"/>
                                  <w:b/>
                                  <w:bCs/>
                                  <w:color w:val="44546A" w:themeColor="text2"/>
                                  <w:kern w:val="24"/>
                                  <w:sz w:val="16"/>
                                  <w:szCs w:val="16"/>
                                </w:rPr>
                                <w:t>request</w:t>
                              </w:r>
                              <w:r w:rsidRPr="00286A36">
                                <w:rPr>
                                  <w:rFonts w:asciiTheme="minorHAnsi" w:hAnsi="Calibri" w:cstheme="minorBidi"/>
                                  <w:color w:val="000000" w:themeColor="text1"/>
                                  <w:kern w:val="24"/>
                                  <w:sz w:val="16"/>
                                  <w:szCs w:val="16"/>
                                </w:rPr>
                                <w:t xml:space="preserve"> to stop to observe computer resources (AE create)</w:t>
                              </w:r>
                            </w:p>
                          </w:txbxContent>
                        </wps:txbx>
                        <wps:bodyPr wrap="square" lIns="91440" tIns="45720" rIns="91440" bIns="45720" rtlCol="0" anchor="t">
                          <a:noAutofit/>
                        </wps:bodyPr>
                      </wps:wsp>
                      <wps:wsp>
                        <wps:cNvPr id="720396545" name="Connecteur droit avec flèche 720396545">
                          <a:extLst>
                            <a:ext uri="{FF2B5EF4-FFF2-40B4-BE49-F238E27FC236}">
                              <a16:creationId xmlns:a16="http://schemas.microsoft.com/office/drawing/2014/main" id="{93BB5BCB-F694-3ABA-C372-35A70601F535}"/>
                            </a:ext>
                          </a:extLst>
                        </wps:cNvPr>
                        <wps:cNvCnPr>
                          <a:cxnSpLocks/>
                        </wps:cNvCnPr>
                        <wps:spPr>
                          <a:xfrm flipV="1">
                            <a:off x="1376680" y="974377"/>
                            <a:ext cx="0" cy="470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5813163" name="Cylindre 1885813163">
                          <a:extLst>
                            <a:ext uri="{FF2B5EF4-FFF2-40B4-BE49-F238E27FC236}">
                              <a16:creationId xmlns:a16="http://schemas.microsoft.com/office/drawing/2014/main" id="{FB9DFA1C-E933-8138-D744-3BE9F6A5342A}"/>
                            </a:ext>
                          </a:extLst>
                        </wps:cNvPr>
                        <wps:cNvSpPr/>
                        <wps:spPr>
                          <a:xfrm>
                            <a:off x="1022220" y="323944"/>
                            <a:ext cx="708919" cy="601099"/>
                          </a:xfrm>
                          <a:prstGeom prst="can">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3744674" name="ZoneTexte 34">
                          <a:extLst>
                            <a:ext uri="{FF2B5EF4-FFF2-40B4-BE49-F238E27FC236}">
                              <a16:creationId xmlns:a16="http://schemas.microsoft.com/office/drawing/2014/main" id="{2EB42A4E-8F77-4422-7008-CBAECD37EF85}"/>
                            </a:ext>
                          </a:extLst>
                        </wps:cNvPr>
                        <wps:cNvSpPr txBox="1"/>
                        <wps:spPr>
                          <a:xfrm>
                            <a:off x="1798978" y="527708"/>
                            <a:ext cx="3038475" cy="1042670"/>
                          </a:xfrm>
                          <a:prstGeom prst="rect">
                            <a:avLst/>
                          </a:prstGeom>
                          <a:noFill/>
                        </wps:spPr>
                        <wps:txbx>
                          <w:txbxContent>
                            <w:p w14:paraId="3C7EE8A0"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7 – save on file computer resources usage for a specific oneM2M resources</w:t>
                              </w:r>
                            </w:p>
                          </w:txbxContent>
                        </wps:txbx>
                        <wps:bodyPr wrap="square" lIns="91440" tIns="45720" rIns="91440" bIns="45720" rtlCol="0" anchor="t">
                          <a:noAutofit/>
                        </wps:bodyPr>
                      </wps:wsp>
                      <wps:wsp>
                        <wps:cNvPr id="1156015097" name="ZoneTexte 2">
                          <a:extLst>
                            <a:ext uri="{FF2B5EF4-FFF2-40B4-BE49-F238E27FC236}">
                              <a16:creationId xmlns:a16="http://schemas.microsoft.com/office/drawing/2014/main" id="{127EB1EE-0992-2955-75F1-79823FE1E7F5}"/>
                            </a:ext>
                          </a:extLst>
                        </wps:cNvPr>
                        <wps:cNvSpPr txBox="1"/>
                        <wps:spPr>
                          <a:xfrm>
                            <a:off x="93073" y="2606940"/>
                            <a:ext cx="1322705" cy="1322070"/>
                          </a:xfrm>
                          <a:prstGeom prst="rect">
                            <a:avLst/>
                          </a:prstGeom>
                          <a:noFill/>
                        </wps:spPr>
                        <wps:txbx>
                          <w:txbxContent>
                            <w:p w14:paraId="36411661"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2-run CSE (ACME, OM2M, mobius)</w:t>
                              </w:r>
                            </w:p>
                          </w:txbxContent>
                        </wps:txbx>
                        <wps:bodyPr wrap="square" rtlCol="0">
                          <a:noAutofit/>
                        </wps:bodyPr>
                      </wps:wsp>
                      <wps:wsp>
                        <wps:cNvPr id="742515727" name="ZoneTexte 6">
                          <a:extLst>
                            <a:ext uri="{FF2B5EF4-FFF2-40B4-BE49-F238E27FC236}">
                              <a16:creationId xmlns:a16="http://schemas.microsoft.com/office/drawing/2014/main" id="{D4F9D36B-0F8F-2CFD-1EFB-C6722F7E5DEB}"/>
                            </a:ext>
                          </a:extLst>
                        </wps:cNvPr>
                        <wps:cNvSpPr txBox="1"/>
                        <wps:spPr>
                          <a:xfrm>
                            <a:off x="5055990" y="2099090"/>
                            <a:ext cx="1778000" cy="763904"/>
                          </a:xfrm>
                          <a:prstGeom prst="rect">
                            <a:avLst/>
                          </a:prstGeom>
                          <a:noFill/>
                        </wps:spPr>
                        <wps:txbx>
                          <w:txbxContent>
                            <w:p w14:paraId="149A131D"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 xml:space="preserve">8 – request </w:t>
                              </w:r>
                              <w:r w:rsidRPr="00286A36">
                                <w:rPr>
                                  <w:rFonts w:ascii="Calibri" w:eastAsiaTheme="majorEastAsia" w:hAnsi="Calibri" w:cs="Calibri"/>
                                  <w:color w:val="44546A" w:themeColor="text2"/>
                                  <w:kern w:val="24"/>
                                  <w:sz w:val="16"/>
                                  <w:szCs w:val="16"/>
                                </w:rPr>
                                <w:t>Stop CSE</w:t>
                              </w:r>
                            </w:p>
                          </w:txbxContent>
                        </wps:txbx>
                        <wps:bodyPr wrap="square" lIns="91440" tIns="45720" rIns="91440" bIns="45720" rtlCol="0" anchor="t">
                          <a:noAutofit/>
                        </wps:bodyPr>
                      </wps:wsp>
                      <wps:wsp>
                        <wps:cNvPr id="338091658" name="Connecteur droit avec flèche 338091658">
                          <a:extLst>
                            <a:ext uri="{FF2B5EF4-FFF2-40B4-BE49-F238E27FC236}">
                              <a16:creationId xmlns:a16="http://schemas.microsoft.com/office/drawing/2014/main" id="{4724B816-5CAB-203A-E67C-B294B803C82E}"/>
                            </a:ext>
                          </a:extLst>
                        </wps:cNvPr>
                        <wps:cNvCnPr>
                          <a:cxnSpLocks/>
                        </wps:cNvCnPr>
                        <wps:spPr>
                          <a:xfrm>
                            <a:off x="3057534" y="2413268"/>
                            <a:ext cx="0" cy="1511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6228846" name="ZoneTexte 12">
                          <a:extLst>
                            <a:ext uri="{FF2B5EF4-FFF2-40B4-BE49-F238E27FC236}">
                              <a16:creationId xmlns:a16="http://schemas.microsoft.com/office/drawing/2014/main" id="{5FFD3A12-BFAB-04DB-FAD7-DCA008FE2642}"/>
                            </a:ext>
                          </a:extLst>
                        </wps:cNvPr>
                        <wps:cNvSpPr txBox="1"/>
                        <wps:spPr>
                          <a:xfrm>
                            <a:off x="3085358" y="3328007"/>
                            <a:ext cx="1777365" cy="484505"/>
                          </a:xfrm>
                          <a:prstGeom prst="rect">
                            <a:avLst/>
                          </a:prstGeom>
                          <a:noFill/>
                        </wps:spPr>
                        <wps:txbx>
                          <w:txbxContent>
                            <w:p w14:paraId="13AA38E2"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 xml:space="preserve">9 – </w:t>
                              </w:r>
                              <w:r w:rsidRPr="00286A36">
                                <w:rPr>
                                  <w:rFonts w:ascii="Calibri" w:eastAsiaTheme="majorEastAsia" w:hAnsi="Calibri" w:cs="Calibri"/>
                                  <w:color w:val="44546A" w:themeColor="text2"/>
                                  <w:kern w:val="24"/>
                                  <w:sz w:val="16"/>
                                  <w:szCs w:val="16"/>
                                </w:rPr>
                                <w:t>Stop CSE</w:t>
                              </w:r>
                            </w:p>
                          </w:txbxContent>
                        </wps:txbx>
                        <wps:bodyPr wrap="square" lIns="91440" tIns="45720" rIns="91440" bIns="45720" rtlCol="0" anchor="t">
                          <a:noAutofit/>
                        </wps:bodyPr>
                      </wps:wsp>
                      <wps:wsp>
                        <wps:cNvPr id="934219067" name="Connecteur droit avec flèche 934219067">
                          <a:extLst>
                            <a:ext uri="{FF2B5EF4-FFF2-40B4-BE49-F238E27FC236}">
                              <a16:creationId xmlns:a16="http://schemas.microsoft.com/office/drawing/2014/main" id="{B0699937-9A60-ABD9-3126-5646DED3EB76}"/>
                            </a:ext>
                          </a:extLst>
                        </wps:cNvPr>
                        <wps:cNvCnPr>
                          <a:cxnSpLocks/>
                        </wps:cNvCnPr>
                        <wps:spPr>
                          <a:xfrm flipH="1" flipV="1">
                            <a:off x="3413992" y="1619089"/>
                            <a:ext cx="5544550" cy="796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1338929" name="Connecteur droit avec flèche 2001338929">
                          <a:extLst>
                            <a:ext uri="{FF2B5EF4-FFF2-40B4-BE49-F238E27FC236}">
                              <a16:creationId xmlns:a16="http://schemas.microsoft.com/office/drawing/2014/main" id="{0C4E0181-0D3D-1E30-3981-441414C49AC2}"/>
                            </a:ext>
                          </a:extLst>
                        </wps:cNvPr>
                        <wps:cNvCnPr>
                          <a:cxnSpLocks/>
                        </wps:cNvCnPr>
                        <wps:spPr>
                          <a:xfrm flipH="1" flipV="1">
                            <a:off x="3416615" y="1613831"/>
                            <a:ext cx="5544550" cy="796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1139174" name="Connecteur droit avec flèche 1011139174">
                          <a:extLst>
                            <a:ext uri="{FF2B5EF4-FFF2-40B4-BE49-F238E27FC236}">
                              <a16:creationId xmlns:a16="http://schemas.microsoft.com/office/drawing/2014/main" id="{F0248FB8-5E37-D6D3-22C0-D9859B1D902B}"/>
                            </a:ext>
                          </a:extLst>
                        </wps:cNvPr>
                        <wps:cNvCnPr>
                          <a:cxnSpLocks/>
                        </wps:cNvCnPr>
                        <wps:spPr>
                          <a:xfrm flipH="1" flipV="1">
                            <a:off x="3419238" y="1624337"/>
                            <a:ext cx="5544550" cy="796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946BD05" id="Groupe 1" o:spid="_x0000_s1026" style="width:476.8pt;height:254.85pt;mso-position-horizontal-relative:char;mso-position-vertical-relative:line" coordsize="115973,5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">
                <v:shape id="Rectangle : avec coins rognés en diagonale 1768782849" o:spid="_x0000_s1027" style="position:absolute;left:11887;top:14653;width:22313;height:9365;visibility:visible;mso-wrap-style:square;v-text-anchor:middle" coordsize="2231300,9365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" adj="-11796480,,5400" path="m,l2075210,r156090,156090l2231300,936522r,l156090,936522,,780432,,xe" fillcolor="#5b9bd5 [3204]" strokecolor="#091723 [484]" strokeweight="1pt">
                  <v:stroke joinstyle="miter"/>
                  <v:formulas/>
                  <v:path arrowok="t" o:connecttype="custom" o:connectlocs="0,0;2075210,0;2231300,156090;2231300,936522;2231300,936522;156090,936522;0,780432;0,0" o:connectangles="0,0,0,0,0,0,0,0" textboxrect="0,0,2231300,936522"/>
                  <v:textbox>
                    <w:txbxContent>
                      <w:p w14:paraId="5AF66E3A" w14:textId="77777777" w:rsidR="00201864" w:rsidRPr="00286A36" w:rsidRDefault="00201864" w:rsidP="00201864">
                        <w:pPr>
                          <w:jc w:val="center"/>
                          <w:rPr>
                            <w:rFonts w:asciiTheme="minorHAnsi" w:hAnsi="Calibri" w:cstheme="minorBidi"/>
                            <w:color w:val="FFFFFF" w:themeColor="light1"/>
                            <w:kern w:val="24"/>
                            <w:sz w:val="16"/>
                            <w:szCs w:val="16"/>
                          </w:rPr>
                        </w:pPr>
                        <w:r w:rsidRPr="00286A36">
                          <w:rPr>
                            <w:rFonts w:asciiTheme="minorHAnsi" w:hAnsi="Calibri" w:cstheme="minorBidi"/>
                            <w:color w:val="FFFFFF" w:themeColor="light1"/>
                            <w:kern w:val="24"/>
                            <w:sz w:val="16"/>
                            <w:szCs w:val="16"/>
                          </w:rPr>
                          <w:t>Profiler</w:t>
                        </w:r>
                      </w:p>
                    </w:txbxContent>
                  </v:textbox>
                </v:shape>
                <v:rect id="Rectangle 198266983" o:spid="_x0000_s1028" style="position:absolute;top:1518;width:46941;height:47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" filled="f" strokecolor="red" strokeweight="2.25pt">
                  <v:textbox>
                    <w:txbxContent>
                      <w:p w14:paraId="156A0BB1" w14:textId="77777777" w:rsidR="00201864" w:rsidRPr="00286A36" w:rsidRDefault="00201864" w:rsidP="00201864">
                        <w:pPr>
                          <w:jc w:val="center"/>
                          <w:rPr>
                            <w:rFonts w:asciiTheme="minorHAnsi" w:hAnsi="Calibri" w:cstheme="minorBidi"/>
                            <w:color w:val="FF0000"/>
                            <w:kern w:val="24"/>
                            <w:sz w:val="16"/>
                            <w:szCs w:val="16"/>
                          </w:rPr>
                        </w:pPr>
                        <w:r w:rsidRPr="00286A36">
                          <w:rPr>
                            <w:rFonts w:asciiTheme="minorHAnsi" w:hAnsi="Calibri" w:cstheme="minorBidi"/>
                            <w:color w:val="FF0000"/>
                            <w:kern w:val="24"/>
                            <w:sz w:val="16"/>
                            <w:szCs w:val="16"/>
                          </w:rPr>
                          <w:t>Computer</w:t>
                        </w:r>
                      </w:p>
                    </w:txbxContent>
                  </v:textbox>
                </v:rect>
                <v:shape id="Rectangle : avec coins rognés en diagonale 1911600646" o:spid="_x0000_s1029" style="position:absolute;left:11885;top:39240;width:21295;height:8809;visibility:visible;mso-wrap-style:square;v-text-anchor:middle" coordsize="2129461,8809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" adj="-11796480,,5400" path="m,l1982634,r146827,146827l2129461,880945r,l146827,880945,,734118,,xe" fillcolor="#5b9bd5 [3204]" strokecolor="#091723 [484]" strokeweight="1pt">
                  <v:stroke joinstyle="miter"/>
                  <v:formulas/>
                  <v:path arrowok="t" o:connecttype="custom" o:connectlocs="0,0;1982634,0;2129461,146827;2129461,880945;2129461,880945;146827,880945;0,734118;0,0" o:connectangles="0,0,0,0,0,0,0,0" textboxrect="0,0,2129461,880945"/>
                  <v:textbox>
                    <w:txbxContent>
                      <w:p w14:paraId="40969EAA" w14:textId="79EC8909" w:rsidR="00201864" w:rsidRPr="00286A36" w:rsidRDefault="00201864" w:rsidP="00286A36">
                        <w:pPr>
                          <w:jc w:val="center"/>
                          <w:rPr>
                            <w:rFonts w:asciiTheme="minorHAnsi" w:hAnsi="Calibri" w:cstheme="minorBidi"/>
                            <w:color w:val="FFFFFF" w:themeColor="light1"/>
                            <w:kern w:val="24"/>
                            <w:sz w:val="16"/>
                            <w:szCs w:val="16"/>
                          </w:rPr>
                        </w:pPr>
                        <w:r w:rsidRPr="00286A36">
                          <w:rPr>
                            <w:rFonts w:asciiTheme="minorHAnsi" w:hAnsi="Calibri" w:cstheme="minorBidi"/>
                            <w:color w:val="FFFFFF" w:themeColor="light1"/>
                            <w:kern w:val="24"/>
                            <w:sz w:val="16"/>
                            <w:szCs w:val="16"/>
                          </w:rPr>
                          <w:t>oneM2M</w:t>
                        </w:r>
                        <w:r w:rsidR="00286A36">
                          <w:rPr>
                            <w:rFonts w:asciiTheme="minorHAnsi" w:hAnsi="Calibri" w:cstheme="minorBidi"/>
                            <w:color w:val="FFFFFF" w:themeColor="light1"/>
                            <w:kern w:val="24"/>
                            <w:sz w:val="16"/>
                            <w:szCs w:val="16"/>
                          </w:rPr>
                          <w:t xml:space="preserve"> </w:t>
                        </w:r>
                        <w:r w:rsidRPr="00286A36">
                          <w:rPr>
                            <w:rFonts w:asciiTheme="minorHAnsi" w:hAnsi="Calibri" w:cstheme="minorBidi"/>
                            <w:color w:val="FFFFFF" w:themeColor="light1"/>
                            <w:kern w:val="24"/>
                            <w:sz w:val="16"/>
                            <w:szCs w:val="16"/>
                          </w:rPr>
                          <w:t>Stack (ACME, OM2M, Mobius, …</w:t>
                        </w:r>
                        <w:r w:rsidR="00286A36">
                          <w:rPr>
                            <w:rFonts w:asciiTheme="minorHAnsi" w:hAnsi="Calibri" w:cstheme="minorBidi"/>
                            <w:color w:val="FFFFFF" w:themeColor="light1"/>
                            <w:kern w:val="24"/>
                            <w:sz w:val="16"/>
                            <w:szCs w:val="16"/>
                          </w:rPr>
                          <w:t>)</w:t>
                        </w:r>
                      </w:p>
                    </w:txbxContent>
                  </v:textbox>
                </v:shape>
                <v:shapetype id="_x0000_t32" coordsize="21600,21600" o:spt="32" o:oned="t" path="m,l21600,21600e" filled="f">
                  <v:path arrowok="t" fillok="f" o:connecttype="none"/>
                  <o:lock v:ext="edit" shapetype="t"/>
                </v:shapetype>
                <v:shape id="Connecteur droit avec flèche 877548731" o:spid="_x0000_s1030" type="#_x0000_t32" style="position:absolute;left:15043;top:23864;width:0;height:15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" strokecolor="#5b9bd5 [3204]" strokeweight=".5pt">
                  <v:stroke endarrow="block" joinstyle="miter"/>
                  <o:lock v:ext="edit" shapetype="f"/>
                </v:shape>
                <v:shape id="Connecteur droit avec flèche 1065239247" o:spid="_x0000_s1031" type="#_x0000_t32" style="position:absolute;left:18242;top:24018;width:0;height:15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" strokecolor="#5b9bd5 [3204]" strokeweight=".5pt">
                  <v:stroke endarrow="block" joinstyle="miter"/>
                  <o:lock v:ext="edit" shapetype="f"/>
                </v:shape>
                <v:shapetype id="_x0000_t202" coordsize="21600,21600" o:spt="202" path="m,l,21600r21600,l21600,xe">
                  <v:stroke joinstyle="miter"/>
                  <v:path gradientshapeok="t" o:connecttype="rect"/>
                </v:shapetype>
                <v:shape id="ZoneTexte 10" o:spid="_x0000_s1032" type="#_x0000_t202" style="position:absolute;left:47027;width:24658;height:7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" filled="f" stroked="f">
                  <v:textbox>
                    <w:txbxContent>
                      <w:p w14:paraId="717B2913"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1-request run CSE (ACME, OM2M, Ocean)</w:t>
                        </w:r>
                      </w:p>
                    </w:txbxContent>
                  </v:textbox>
                </v:shape>
                <v:shape id="ZoneTexte 11" o:spid="_x0000_s1033" type="#_x0000_t202" style="position:absolute;left:47145;top:5808;width:26257;height:1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" filled="f" stroked="f">
                  <v:textbox>
                    <w:txbxContent>
                      <w:p w14:paraId="63E4D2E3"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3 – request to start to observe computer resources (processor, memory, …)</w:t>
                        </w:r>
                      </w:p>
                    </w:txbxContent>
                  </v:textbox>
                </v:shape>
                <v:shape id="Rectangle : avec coins rognés en diagonale 622048817" o:spid="_x0000_s1034" style="position:absolute;left:86094;top:21828;width:19619;height:9365;visibility:visible;mso-wrap-style:square;v-text-anchor:middle" coordsize="1961908,9365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" adj="-11796480,,5400" path="m,l1805818,r156090,156090l1961908,936522r,l156090,936522,,780432,,xe" fillcolor="#5b9bd5 [3204]" strokecolor="#091723 [484]" strokeweight="1pt">
                  <v:stroke joinstyle="miter"/>
                  <v:formulas/>
                  <v:path arrowok="t" o:connecttype="custom" o:connectlocs="0,0;1805818,0;1961908,156090;1961908,936522;1961908,936522;156090,936522;0,780432;0,0" o:connectangles="0,0,0,0,0,0,0,0" textboxrect="0,0,1961908,936522"/>
                  <v:textbox>
                    <w:txbxContent>
                      <w:p w14:paraId="7E91C9CD" w14:textId="77777777" w:rsidR="00201864" w:rsidRPr="00286A36" w:rsidRDefault="00201864" w:rsidP="00201864">
                        <w:pPr>
                          <w:jc w:val="center"/>
                          <w:rPr>
                            <w:rFonts w:asciiTheme="minorHAnsi" w:hAnsi="Calibri" w:cstheme="minorBidi"/>
                            <w:color w:val="FFFFFF" w:themeColor="light1"/>
                            <w:kern w:val="24"/>
                            <w:sz w:val="16"/>
                            <w:szCs w:val="16"/>
                          </w:rPr>
                        </w:pPr>
                        <w:r w:rsidRPr="00286A36">
                          <w:rPr>
                            <w:rFonts w:asciiTheme="minorHAnsi" w:hAnsi="Calibri" w:cstheme="minorBidi"/>
                            <w:color w:val="FFFFFF" w:themeColor="light1"/>
                            <w:kern w:val="24"/>
                            <w:sz w:val="16"/>
                            <w:szCs w:val="16"/>
                          </w:rPr>
                          <w:t>oneM2M Resources generator</w:t>
                        </w:r>
                      </w:p>
                    </w:txbxContent>
                  </v:textbox>
                </v:shape>
                <v:rect id="Rectangle 2122730556" o:spid="_x0000_s1035" style="position:absolute;left:74950;top:1539;width:41023;height:47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" filled="f" strokecolor="red" strokeweight="2.25pt">
                  <v:textbox>
                    <w:txbxContent>
                      <w:p w14:paraId="7195F79C" w14:textId="77777777" w:rsidR="00201864" w:rsidRPr="00286A36" w:rsidRDefault="00201864" w:rsidP="00201864">
                        <w:pPr>
                          <w:jc w:val="center"/>
                          <w:rPr>
                            <w:rFonts w:asciiTheme="minorHAnsi" w:hAnsi="Calibri" w:cstheme="minorBidi"/>
                            <w:color w:val="FF0000"/>
                            <w:kern w:val="24"/>
                            <w:sz w:val="16"/>
                            <w:szCs w:val="16"/>
                          </w:rPr>
                        </w:pPr>
                        <w:r w:rsidRPr="00286A36">
                          <w:rPr>
                            <w:rFonts w:asciiTheme="minorHAnsi" w:hAnsi="Calibri" w:cstheme="minorBidi"/>
                            <w:color w:val="FF0000"/>
                            <w:kern w:val="24"/>
                            <w:sz w:val="16"/>
                            <w:szCs w:val="16"/>
                          </w:rPr>
                          <w:t>Computer</w:t>
                        </w:r>
                      </w:p>
                    </w:txbxContent>
                  </v:textbox>
                </v:rect>
                <v:shape id="Connecteur droit avec flèche 1104423089" o:spid="_x0000_s1036" type="#_x0000_t32" style="position:absolute;left:34271;top:16164;width:55445;height:7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" strokecolor="#5b9bd5 [3204]" strokeweight=".5pt">
                  <v:stroke endarrow="block" joinstyle="miter"/>
                  <o:lock v:ext="edit" shapetype="f"/>
                </v:shape>
                <v:shape id="Connecteur droit avec flèche 866260555" o:spid="_x0000_s1037" type="#_x0000_t32" style="position:absolute;left:33181;top:28681;width:56535;height:17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" strokecolor="#5b9bd5 [3204]" strokeweight=".5pt">
                  <v:stroke endarrow="block" joinstyle="miter"/>
                  <o:lock v:ext="edit" shapetype="f"/>
                </v:shape>
                <v:shape id="ZoneTexte 24" o:spid="_x0000_s1038" type="#_x0000_t202" style="position:absolute;left:50560;top:40157;width:22866;height:10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" filled="f" stroked="f">
                  <v:textbox>
                    <w:txbxContent>
                      <w:p w14:paraId="0B74A0EC"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5 – CRUD request on oneM2M resources to a CSE</w:t>
                        </w:r>
                      </w:p>
                    </w:txbxContent>
                  </v:textbox>
                </v:shape>
                <v:shape id="ZoneTexte 26" o:spid="_x0000_s1039" type="#_x0000_t202" style="position:absolute;left:18354;top:25496;width:14179;height:13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" filled="f" stroked="f">
                  <v:textbox>
                    <w:txbxContent>
                      <w:p w14:paraId="18B9BFA9"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4-observe computer resources usage</w:t>
                        </w:r>
                      </w:p>
                    </w:txbxContent>
                  </v:textbox>
                </v:shape>
                <v:shape id="ZoneTexte 28" o:spid="_x0000_s1040" type="#_x0000_t202" style="position:absolute;left:47145;top:13316;width:28733;height:10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" filled="f" stroked="f">
                  <v:textbox>
                    <w:txbxContent>
                      <w:p w14:paraId="2AD33524"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 xml:space="preserve">6 – </w:t>
                        </w:r>
                        <w:r w:rsidRPr="00286A36">
                          <w:rPr>
                            <w:rFonts w:ascii="Calibri" w:eastAsiaTheme="majorEastAsia" w:hAnsi="Calibri" w:cs="Calibri"/>
                            <w:b/>
                            <w:bCs/>
                            <w:color w:val="44546A" w:themeColor="text2"/>
                            <w:kern w:val="24"/>
                            <w:sz w:val="16"/>
                            <w:szCs w:val="16"/>
                          </w:rPr>
                          <w:t>request</w:t>
                        </w:r>
                        <w:r w:rsidRPr="00286A36">
                          <w:rPr>
                            <w:rFonts w:asciiTheme="minorHAnsi" w:hAnsi="Calibri" w:cstheme="minorBidi"/>
                            <w:color w:val="000000" w:themeColor="text1"/>
                            <w:kern w:val="24"/>
                            <w:sz w:val="16"/>
                            <w:szCs w:val="16"/>
                          </w:rPr>
                          <w:t xml:space="preserve"> to stop to observe computer resources (AE create)</w:t>
                        </w:r>
                      </w:p>
                    </w:txbxContent>
                  </v:textbox>
                </v:shape>
                <v:shape id="Connecteur droit avec flèche 720396545" o:spid="_x0000_s1041" type="#_x0000_t32" style="position:absolute;left:13766;top:9743;width:0;height:4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" strokecolor="#5b9bd5 [3204]" strokeweight=".5pt">
                  <v:stroke endarrow="block" joinstyle="miter"/>
                  <o:lock v:ext="edit" shapetype="f"/>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885813163" o:spid="_x0000_s1042" type="#_x0000_t22" style="position:absolute;left:10222;top:3239;width:7089;height: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" fillcolor="#5b9bd5 [3204]" strokecolor="#091723 [484]" strokeweight="1pt">
                  <v:stroke joinstyle="miter"/>
                </v:shape>
                <v:shape id="ZoneTexte 34" o:spid="_x0000_s1043" type="#_x0000_t202" style="position:absolute;left:17989;top:5277;width:30385;height:10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" filled="f" stroked="f">
                  <v:textbox>
                    <w:txbxContent>
                      <w:p w14:paraId="3C7EE8A0"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7 – save on file computer resources usage for a specific oneM2M resources</w:t>
                        </w:r>
                      </w:p>
                    </w:txbxContent>
                  </v:textbox>
                </v:shape>
                <v:shape id="ZoneTexte 2" o:spid="_x0000_s1044" type="#_x0000_t202" style="position:absolute;left:930;top:26069;width:13227;height:13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" filled="f" stroked="f">
                  <v:textbox>
                    <w:txbxContent>
                      <w:p w14:paraId="36411661"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2-run CSE (ACME, OM2M, mobius)</w:t>
                        </w:r>
                      </w:p>
                    </w:txbxContent>
                  </v:textbox>
                </v:shape>
                <v:shape id="ZoneTexte 6" o:spid="_x0000_s1045" type="#_x0000_t202" style="position:absolute;left:50559;top:20990;width:17780;height:7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" filled="f" stroked="f">
                  <v:textbox>
                    <w:txbxContent>
                      <w:p w14:paraId="149A131D"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 xml:space="preserve">8 – request </w:t>
                        </w:r>
                        <w:r w:rsidRPr="00286A36">
                          <w:rPr>
                            <w:rFonts w:ascii="Calibri" w:eastAsiaTheme="majorEastAsia" w:hAnsi="Calibri" w:cs="Calibri"/>
                            <w:color w:val="44546A" w:themeColor="text2"/>
                            <w:kern w:val="24"/>
                            <w:sz w:val="16"/>
                            <w:szCs w:val="16"/>
                          </w:rPr>
                          <w:t>Stop CSE</w:t>
                        </w:r>
                      </w:p>
                    </w:txbxContent>
                  </v:textbox>
                </v:shape>
                <v:shape id="Connecteur droit avec flèche 338091658" o:spid="_x0000_s1046" type="#_x0000_t32" style="position:absolute;left:30575;top:24132;width:0;height:15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" strokecolor="#5b9bd5 [3204]" strokeweight=".5pt">
                  <v:stroke endarrow="block" joinstyle="miter"/>
                  <o:lock v:ext="edit" shapetype="f"/>
                </v:shape>
                <v:shape id="ZoneTexte 12" o:spid="_x0000_s1047" type="#_x0000_t202" style="position:absolute;left:30853;top:33280;width:17774;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" filled="f" stroked="f">
                  <v:textbox>
                    <w:txbxContent>
                      <w:p w14:paraId="13AA38E2" w14:textId="77777777" w:rsidR="00201864" w:rsidRPr="00286A36" w:rsidRDefault="00201864" w:rsidP="00201864">
                        <w:pPr>
                          <w:rPr>
                            <w:rFonts w:asciiTheme="minorHAnsi" w:hAnsi="Calibri" w:cstheme="minorBidi"/>
                            <w:color w:val="000000" w:themeColor="text1"/>
                            <w:kern w:val="24"/>
                            <w:sz w:val="16"/>
                            <w:szCs w:val="16"/>
                          </w:rPr>
                        </w:pPr>
                        <w:r w:rsidRPr="00286A36">
                          <w:rPr>
                            <w:rFonts w:asciiTheme="minorHAnsi" w:hAnsi="Calibri" w:cstheme="minorBidi"/>
                            <w:color w:val="000000" w:themeColor="text1"/>
                            <w:kern w:val="24"/>
                            <w:sz w:val="16"/>
                            <w:szCs w:val="16"/>
                          </w:rPr>
                          <w:t xml:space="preserve">9 – </w:t>
                        </w:r>
                        <w:r w:rsidRPr="00286A36">
                          <w:rPr>
                            <w:rFonts w:ascii="Calibri" w:eastAsiaTheme="majorEastAsia" w:hAnsi="Calibri" w:cs="Calibri"/>
                            <w:color w:val="44546A" w:themeColor="text2"/>
                            <w:kern w:val="24"/>
                            <w:sz w:val="16"/>
                            <w:szCs w:val="16"/>
                          </w:rPr>
                          <w:t>Stop CSE</w:t>
                        </w:r>
                      </w:p>
                    </w:txbxContent>
                  </v:textbox>
                </v:shape>
                <v:shape id="Connecteur droit avec flèche 934219067" o:spid="_x0000_s1048" type="#_x0000_t32" style="position:absolute;left:34139;top:16190;width:55446;height:7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" strokecolor="#5b9bd5 [3204]" strokeweight=".5pt">
                  <v:stroke endarrow="block" joinstyle="miter"/>
                  <o:lock v:ext="edit" shapetype="f"/>
                </v:shape>
                <v:shape id="Connecteur droit avec flèche 2001338929" o:spid="_x0000_s1049" type="#_x0000_t32" style="position:absolute;left:34166;top:16138;width:55445;height:7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" strokecolor="#5b9bd5 [3204]" strokeweight=".5pt">
                  <v:stroke endarrow="block" joinstyle="miter"/>
                  <o:lock v:ext="edit" shapetype="f"/>
                </v:shape>
                <v:shape id="Connecteur droit avec flèche 1011139174" o:spid="_x0000_s1050" type="#_x0000_t32" style="position:absolute;left:34192;top:16243;width:55445;height:7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" strokecolor="#5b9bd5 [3204]" strokeweight=".5pt">
                  <v:stroke endarrow="block" joinstyle="miter"/>
                  <o:lock v:ext="edit" shapetype="f"/>
                </v:shape>
                <w10:anchorlock/>
              </v:group>
            </w:pict>
          </mc:Fallback>
        </mc:AlternateContent>
      </w:r>
    </w:p>
    <w:p w14:paraId="40302D40" w14:textId="77777777" w:rsidR="00201864" w:rsidRDefault="00201864">
      <w:pPr>
        <w:pStyle w:val="Titre2"/>
        <w:ind w:left="0" w:firstLine="0"/>
        <w:pPrChange w:id="102" w:author="Thierry Monteil" w:date="2024-02-20T14:14:00Z">
          <w:pPr>
            <w:pStyle w:val="Titre2"/>
          </w:pPr>
        </w:pPrChange>
      </w:pPr>
    </w:p>
    <w:p w14:paraId="3F55B99D" w14:textId="5A97CCB8" w:rsidR="00201864" w:rsidDel="0069379C" w:rsidRDefault="00201864">
      <w:pPr>
        <w:pStyle w:val="Titre2"/>
        <w:jc w:val="center"/>
        <w:rPr>
          <w:del w:id="103" w:author="Marie-Agnes Peraldi" w:date="2024-03-05T13:52:00Z"/>
        </w:rPr>
        <w:pPrChange w:id="104" w:author="Thierry Monteil" w:date="2024-02-20T14:12:00Z">
          <w:pPr>
            <w:pStyle w:val="Titre2"/>
          </w:pPr>
        </w:pPrChange>
      </w:pPr>
    </w:p>
    <w:p w14:paraId="1D9C46BC" w14:textId="61E5C264" w:rsidR="005B5D77" w:rsidDel="0069379C" w:rsidRDefault="005B5D77">
      <w:pPr>
        <w:jc w:val="center"/>
        <w:rPr>
          <w:del w:id="105" w:author="Marie-Agnes Peraldi" w:date="2024-03-05T13:52:00Z"/>
        </w:rPr>
        <w:pPrChange w:id="106" w:author="Thierry Monteil" w:date="2024-02-20T14:12:00Z">
          <w:pPr/>
        </w:pPrChange>
      </w:pPr>
    </w:p>
    <w:p w14:paraId="35D00449" w14:textId="6BCF2E63" w:rsidR="005B5D77" w:rsidDel="0069379C" w:rsidRDefault="005B5D77">
      <w:pPr>
        <w:jc w:val="center"/>
        <w:rPr>
          <w:del w:id="107" w:author="Marie-Agnes Peraldi" w:date="2024-03-05T13:52:00Z"/>
        </w:rPr>
        <w:pPrChange w:id="108" w:author="Thierry Monteil" w:date="2024-02-20T14:12:00Z">
          <w:pPr/>
        </w:pPrChange>
      </w:pPr>
    </w:p>
    <w:p w14:paraId="772E8112" w14:textId="206A4BC8" w:rsidR="005B5D77" w:rsidDel="0069379C" w:rsidRDefault="005B5D77">
      <w:pPr>
        <w:jc w:val="center"/>
        <w:rPr>
          <w:del w:id="109" w:author="Marie-Agnes Peraldi" w:date="2024-03-05T13:52:00Z"/>
          <w:i/>
          <w:iCs/>
        </w:rPr>
        <w:pPrChange w:id="110" w:author="Thierry Monteil" w:date="2024-02-20T14:12:00Z">
          <w:pPr/>
        </w:pPrChange>
      </w:pPr>
    </w:p>
    <w:p w14:paraId="261FD4EF" w14:textId="77777777" w:rsidR="005B5D77" w:rsidDel="005543E1" w:rsidRDefault="005B5D77">
      <w:pPr>
        <w:jc w:val="center"/>
        <w:rPr>
          <w:del w:id="111" w:author="Thierry Monteil" w:date="2024-02-20T14:12:00Z"/>
        </w:rPr>
        <w:pPrChange w:id="112" w:author="Thierry Monteil" w:date="2024-02-20T14:12:00Z">
          <w:pPr/>
        </w:pPrChange>
      </w:pPr>
    </w:p>
    <w:p w14:paraId="080B0908" w14:textId="77777777" w:rsidR="005B5D77" w:rsidDel="005543E1" w:rsidRDefault="005B5D77">
      <w:pPr>
        <w:jc w:val="center"/>
        <w:rPr>
          <w:del w:id="113" w:author="Thierry Monteil" w:date="2024-02-20T14:12:00Z"/>
        </w:rPr>
        <w:pPrChange w:id="114" w:author="Thierry Monteil" w:date="2024-02-20T14:12:00Z">
          <w:pPr/>
        </w:pPrChange>
      </w:pPr>
    </w:p>
    <w:p w14:paraId="032251EA" w14:textId="77777777" w:rsidR="005B5D77" w:rsidDel="005543E1" w:rsidRDefault="005B5D77">
      <w:pPr>
        <w:jc w:val="center"/>
        <w:rPr>
          <w:del w:id="115" w:author="Thierry Monteil" w:date="2024-02-20T14:12:00Z"/>
        </w:rPr>
        <w:pPrChange w:id="116" w:author="Thierry Monteil" w:date="2024-02-20T14:12:00Z">
          <w:pPr/>
        </w:pPrChange>
      </w:pPr>
    </w:p>
    <w:p w14:paraId="6BCBD780" w14:textId="77777777" w:rsidR="005B5D77" w:rsidDel="005543E1" w:rsidRDefault="005B5D77">
      <w:pPr>
        <w:jc w:val="center"/>
        <w:rPr>
          <w:del w:id="117" w:author="Thierry Monteil" w:date="2024-02-20T14:12:00Z"/>
        </w:rPr>
        <w:pPrChange w:id="118" w:author="Thierry Monteil" w:date="2024-02-20T14:12:00Z">
          <w:pPr/>
        </w:pPrChange>
      </w:pPr>
    </w:p>
    <w:p w14:paraId="414226E6" w14:textId="7E66069B" w:rsidR="005B5D77" w:rsidRPr="003C1895" w:rsidRDefault="00B71F99">
      <w:pPr>
        <w:jc w:val="center"/>
        <w:rPr>
          <w:ins w:id="119" w:author="Thierry Monteil" w:date="2024-02-20T14:02:00Z"/>
          <w:i/>
          <w:iCs/>
          <w:rPrChange w:id="120" w:author="Thierry Monteil" w:date="2024-02-20T14:02:00Z">
            <w:rPr>
              <w:ins w:id="121" w:author="Thierry Monteil" w:date="2024-02-20T14:02:00Z"/>
            </w:rPr>
          </w:rPrChange>
        </w:rPr>
        <w:pPrChange w:id="122" w:author="Thierry Monteil" w:date="2024-02-20T14:12:00Z">
          <w:pPr/>
        </w:pPrChange>
      </w:pPr>
      <w:ins w:id="123" w:author="Thierry Monteil" w:date="2024-02-20T14:01:00Z">
        <w:r w:rsidRPr="003C1895">
          <w:rPr>
            <w:i/>
            <w:iCs/>
            <w:rPrChange w:id="124" w:author="Thierry Monteil" w:date="2024-02-20T14:02:00Z">
              <w:rPr/>
            </w:rPrChange>
          </w:rPr>
          <w:t>Figure XXX</w:t>
        </w:r>
        <w:r w:rsidR="003C1895" w:rsidRPr="003C1895">
          <w:rPr>
            <w:i/>
            <w:iCs/>
            <w:rPrChange w:id="125" w:author="Thierry Monteil" w:date="2024-02-20T14:02:00Z">
              <w:rPr/>
            </w:rPrChange>
          </w:rPr>
          <w:t>:</w:t>
        </w:r>
      </w:ins>
      <w:ins w:id="126" w:author="Thierry Monteil" w:date="2024-02-20T14:02:00Z">
        <w:r w:rsidR="003C1895" w:rsidRPr="003C1895">
          <w:rPr>
            <w:i/>
            <w:iCs/>
            <w:rPrChange w:id="127" w:author="Thierry Monteil" w:date="2024-02-20T14:02:00Z">
              <w:rPr/>
            </w:rPrChange>
          </w:rPr>
          <w:t xml:space="preserve"> Interactions between the profiler and the oneM2M system</w:t>
        </w:r>
      </w:ins>
    </w:p>
    <w:p w14:paraId="23EAC828" w14:textId="75DC4E25" w:rsidR="003C1895" w:rsidDel="00AB66A5" w:rsidRDefault="003C1895">
      <w:pPr>
        <w:jc w:val="both"/>
        <w:rPr>
          <w:del w:id="128" w:author="Thierry Monteil" w:date="2024-02-20T14:14:00Z"/>
        </w:rPr>
        <w:pPrChange w:id="129" w:author="Thierry Monteil" w:date="2024-02-20T14:14:00Z">
          <w:pPr/>
        </w:pPrChange>
      </w:pPr>
    </w:p>
    <w:p w14:paraId="5BC730DD" w14:textId="47BFD1C6" w:rsidR="00AB66A5" w:rsidRDefault="00AB66A5" w:rsidP="00AB66A5">
      <w:pPr>
        <w:pStyle w:val="Titre2"/>
        <w:ind w:left="0" w:firstLine="0"/>
        <w:jc w:val="both"/>
        <w:rPr>
          <w:ins w:id="130" w:author="Thierry Monteil" w:date="2024-02-20T14:18:00Z"/>
          <w:rFonts w:ascii="Times New Roman" w:hAnsi="Times New Roman"/>
          <w:sz w:val="20"/>
        </w:rPr>
      </w:pPr>
      <w:ins w:id="131" w:author="Thierry Monteil" w:date="2024-02-20T14:14:00Z">
        <w:r w:rsidRPr="00451828">
          <w:rPr>
            <w:rFonts w:ascii="Times New Roman" w:hAnsi="Times New Roman"/>
            <w:sz w:val="20"/>
          </w:rPr>
          <w:t>Figure XXX gives an overall view of the system and the exchanges</w:t>
        </w:r>
      </w:ins>
      <w:ins w:id="132" w:author="Thierry Monteil" w:date="2024-02-20T14:15:00Z">
        <w:r w:rsidR="002E1EA2" w:rsidRPr="002E1EA2">
          <w:rPr>
            <w:rFonts w:ascii="Times New Roman" w:hAnsi="Times New Roman"/>
            <w:sz w:val="20"/>
            <w:rPrChange w:id="133" w:author="Thierry Monteil" w:date="2024-02-20T14:15:00Z">
              <w:rPr/>
            </w:rPrChange>
          </w:rPr>
          <w:t xml:space="preserve"> with the different steps of the profiling</w:t>
        </w:r>
      </w:ins>
      <w:ins w:id="134" w:author="Thierry Monteil" w:date="2024-02-20T14:18:00Z">
        <w:r w:rsidR="00505DEA">
          <w:rPr>
            <w:rFonts w:ascii="Times New Roman" w:hAnsi="Times New Roman"/>
            <w:sz w:val="20"/>
          </w:rPr>
          <w:t xml:space="preserve">. </w:t>
        </w:r>
        <w:r w:rsidR="00505DEA" w:rsidRPr="00505DEA">
          <w:rPr>
            <w:rFonts w:ascii="Times New Roman" w:hAnsi="Times New Roman"/>
            <w:sz w:val="20"/>
          </w:rPr>
          <w:t>In the initial state, the profiler is executed on a machine and an onM2M query generation client is launched</w:t>
        </w:r>
        <w:r w:rsidR="00505DEA">
          <w:rPr>
            <w:rFonts w:ascii="Times New Roman" w:hAnsi="Times New Roman"/>
            <w:sz w:val="20"/>
          </w:rPr>
          <w:t xml:space="preserve">, then the </w:t>
        </w:r>
        <w:r w:rsidR="00DC4BE3">
          <w:rPr>
            <w:rFonts w:ascii="Times New Roman" w:hAnsi="Times New Roman"/>
            <w:sz w:val="20"/>
          </w:rPr>
          <w:t>experimental protocol is started:</w:t>
        </w:r>
      </w:ins>
    </w:p>
    <w:p w14:paraId="6123593D" w14:textId="77777777" w:rsidR="009B74ED" w:rsidRDefault="009B74ED">
      <w:pPr>
        <w:pStyle w:val="Paragraphedeliste"/>
        <w:numPr>
          <w:ilvl w:val="0"/>
          <w:numId w:val="47"/>
        </w:numPr>
        <w:rPr>
          <w:ins w:id="135" w:author="Thierry Monteil" w:date="2024-02-20T14:25:00Z"/>
        </w:rPr>
        <w:pPrChange w:id="136" w:author="Thierry Monteil" w:date="2024-02-20T14:25:00Z">
          <w:pPr/>
        </w:pPrChange>
      </w:pPr>
      <w:ins w:id="137" w:author="Thierry Monteil" w:date="2024-02-20T14:25:00Z">
        <w:r>
          <w:t>The query generator begins by asking the profiler to launch and start monitoring a particular oneM2M CSE.</w:t>
        </w:r>
      </w:ins>
    </w:p>
    <w:p w14:paraId="24235998" w14:textId="77777777" w:rsidR="009B74ED" w:rsidRDefault="009B74ED">
      <w:pPr>
        <w:pStyle w:val="Paragraphedeliste"/>
        <w:numPr>
          <w:ilvl w:val="0"/>
          <w:numId w:val="47"/>
        </w:numPr>
        <w:rPr>
          <w:ins w:id="138" w:author="Thierry Monteil" w:date="2024-02-20T14:25:00Z"/>
        </w:rPr>
        <w:pPrChange w:id="139" w:author="Thierry Monteil" w:date="2024-02-20T14:25:00Z">
          <w:pPr/>
        </w:pPrChange>
      </w:pPr>
      <w:ins w:id="140" w:author="Thierry Monteil" w:date="2024-02-20T14:25:00Z">
        <w:r>
          <w:t>The CSE is executed on the machine</w:t>
        </w:r>
      </w:ins>
    </w:p>
    <w:p w14:paraId="7B30ED4A" w14:textId="77777777" w:rsidR="009B74ED" w:rsidRDefault="009B74ED">
      <w:pPr>
        <w:pStyle w:val="Paragraphedeliste"/>
        <w:numPr>
          <w:ilvl w:val="0"/>
          <w:numId w:val="47"/>
        </w:numPr>
        <w:rPr>
          <w:ins w:id="141" w:author="Thierry Monteil" w:date="2024-02-20T14:25:00Z"/>
        </w:rPr>
        <w:pPrChange w:id="142" w:author="Thierry Monteil" w:date="2024-02-20T14:25:00Z">
          <w:pPr/>
        </w:pPrChange>
      </w:pPr>
      <w:ins w:id="143" w:author="Thierry Monteil" w:date="2024-02-20T14:25:00Z">
        <w:r>
          <w:t>The query generator warns the profiler that it must begin its observation on a particular sequence of queries that it will perform on the CSE</w:t>
        </w:r>
      </w:ins>
    </w:p>
    <w:p w14:paraId="1F0C1E41" w14:textId="77777777" w:rsidR="009B74ED" w:rsidRDefault="009B74ED">
      <w:pPr>
        <w:pStyle w:val="Paragraphedeliste"/>
        <w:numPr>
          <w:ilvl w:val="0"/>
          <w:numId w:val="47"/>
        </w:numPr>
        <w:rPr>
          <w:ins w:id="144" w:author="Thierry Monteil" w:date="2024-02-20T14:25:00Z"/>
        </w:rPr>
        <w:pPrChange w:id="145" w:author="Thierry Monteil" w:date="2024-02-20T14:25:00Z">
          <w:pPr/>
        </w:pPrChange>
      </w:pPr>
      <w:ins w:id="146" w:author="Thierry Monteil" w:date="2024-02-20T14:25:00Z">
        <w:r>
          <w:t>The profiler launches its observation</w:t>
        </w:r>
      </w:ins>
    </w:p>
    <w:p w14:paraId="2EF16C85" w14:textId="77777777" w:rsidR="009B74ED" w:rsidRDefault="009B74ED">
      <w:pPr>
        <w:pStyle w:val="Paragraphedeliste"/>
        <w:numPr>
          <w:ilvl w:val="0"/>
          <w:numId w:val="47"/>
        </w:numPr>
        <w:rPr>
          <w:ins w:id="147" w:author="Thierry Monteil" w:date="2024-02-20T14:25:00Z"/>
        </w:rPr>
        <w:pPrChange w:id="148" w:author="Thierry Monteil" w:date="2024-02-20T14:25:00Z">
          <w:pPr/>
        </w:pPrChange>
      </w:pPr>
      <w:ins w:id="149" w:author="Thierry Monteil" w:date="2024-02-20T14:25:00Z">
        <w:r>
          <w:t>The query generator executes a set of queries to the CSE</w:t>
        </w:r>
      </w:ins>
    </w:p>
    <w:p w14:paraId="7EDCFA09" w14:textId="77777777" w:rsidR="009B74ED" w:rsidRDefault="009B74ED">
      <w:pPr>
        <w:pStyle w:val="Paragraphedeliste"/>
        <w:numPr>
          <w:ilvl w:val="0"/>
          <w:numId w:val="47"/>
        </w:numPr>
        <w:rPr>
          <w:ins w:id="150" w:author="Thierry Monteil" w:date="2024-02-20T14:25:00Z"/>
        </w:rPr>
        <w:pPrChange w:id="151" w:author="Thierry Monteil" w:date="2024-02-20T14:25:00Z">
          <w:pPr/>
        </w:pPrChange>
      </w:pPr>
      <w:ins w:id="152" w:author="Thierry Monteil" w:date="2024-02-20T14:25:00Z">
        <w:r>
          <w:t>The query generator notifies the profiler that the queries on the CSE have been completed and that it can generate the observation statistics of the hardware resources used by the CSE</w:t>
        </w:r>
      </w:ins>
    </w:p>
    <w:p w14:paraId="7E7135A9" w14:textId="77777777" w:rsidR="009B74ED" w:rsidRDefault="009B74ED">
      <w:pPr>
        <w:pStyle w:val="Paragraphedeliste"/>
        <w:numPr>
          <w:ilvl w:val="0"/>
          <w:numId w:val="47"/>
        </w:numPr>
        <w:rPr>
          <w:ins w:id="153" w:author="Thierry Monteil" w:date="2024-02-20T14:25:00Z"/>
        </w:rPr>
        <w:pPrChange w:id="154" w:author="Thierry Monteil" w:date="2024-02-20T14:25:00Z">
          <w:pPr/>
        </w:pPrChange>
      </w:pPr>
      <w:ins w:id="155" w:author="Thierry Monteil" w:date="2024-02-20T14:25:00Z">
        <w:r>
          <w:t>The profiler saves its observations in a file which will be used as input to the simulator</w:t>
        </w:r>
      </w:ins>
    </w:p>
    <w:p w14:paraId="5824811D" w14:textId="77777777" w:rsidR="009B74ED" w:rsidRDefault="009B74ED">
      <w:pPr>
        <w:pStyle w:val="Paragraphedeliste"/>
        <w:numPr>
          <w:ilvl w:val="0"/>
          <w:numId w:val="47"/>
        </w:numPr>
        <w:rPr>
          <w:ins w:id="156" w:author="Thierry Monteil" w:date="2024-02-20T14:25:00Z"/>
        </w:rPr>
        <w:pPrChange w:id="157" w:author="Thierry Monteil" w:date="2024-02-20T14:25:00Z">
          <w:pPr/>
        </w:pPrChange>
      </w:pPr>
      <w:ins w:id="158" w:author="Thierry Monteil" w:date="2024-02-20T14:25:00Z">
        <w:r>
          <w:t>When the entire profiling plan is completed the query generator asks the profiler to stop the CSE</w:t>
        </w:r>
      </w:ins>
    </w:p>
    <w:p w14:paraId="0B7A24F5" w14:textId="77777777" w:rsidR="009B74ED" w:rsidRDefault="009B74ED">
      <w:pPr>
        <w:pStyle w:val="Paragraphedeliste"/>
        <w:numPr>
          <w:ilvl w:val="0"/>
          <w:numId w:val="47"/>
        </w:numPr>
        <w:rPr>
          <w:ins w:id="159" w:author="Thierry Monteil" w:date="2024-02-20T14:25:00Z"/>
        </w:rPr>
        <w:pPrChange w:id="160" w:author="Thierry Monteil" w:date="2024-02-20T14:25:00Z">
          <w:pPr/>
        </w:pPrChange>
      </w:pPr>
      <w:ins w:id="161" w:author="Thierry Monteil" w:date="2024-02-20T14:25:00Z">
        <w:r>
          <w:t>The profiler stops the CSE and terminates</w:t>
        </w:r>
      </w:ins>
    </w:p>
    <w:p w14:paraId="1D895A18" w14:textId="1E38C383" w:rsidR="005B5D77" w:rsidRDefault="00450AE6" w:rsidP="005B5D77">
      <w:pPr>
        <w:pStyle w:val="Paragraphedeliste"/>
        <w:numPr>
          <w:ilvl w:val="0"/>
          <w:numId w:val="47"/>
        </w:numPr>
        <w:rPr>
          <w:ins w:id="162" w:author="Thierry Monteil" w:date="2024-02-20T14:26:00Z"/>
        </w:rPr>
      </w:pPr>
      <w:ins w:id="163" w:author="Thierry Monteil" w:date="2024-02-20T14:26:00Z">
        <w:r>
          <w:t>The q</w:t>
        </w:r>
      </w:ins>
      <w:ins w:id="164" w:author="Thierry Monteil" w:date="2024-02-20T14:25:00Z">
        <w:r w:rsidR="009B74ED">
          <w:t>uery</w:t>
        </w:r>
      </w:ins>
      <w:ins w:id="165" w:author="Thierry Monteil" w:date="2024-02-20T14:26:00Z">
        <w:r>
          <w:t xml:space="preserve"> generator</w:t>
        </w:r>
      </w:ins>
      <w:ins w:id="166" w:author="Thierry Monteil" w:date="2024-02-20T14:25:00Z">
        <w:r w:rsidR="009B74ED">
          <w:t xml:space="preserve"> ends</w:t>
        </w:r>
      </w:ins>
    </w:p>
    <w:p w14:paraId="7CFDE352" w14:textId="0D4C23B4" w:rsidR="00450AE6" w:rsidRPr="005B5D77" w:rsidRDefault="00436589">
      <w:pPr>
        <w:ind w:left="360"/>
        <w:jc w:val="both"/>
        <w:pPrChange w:id="167" w:author="Thierry Monteil" w:date="2024-02-20T14:29:00Z">
          <w:pPr/>
        </w:pPrChange>
      </w:pPr>
      <w:ins w:id="168" w:author="Thierry Monteil" w:date="2024-02-20T14:29:00Z">
        <w:r w:rsidRPr="00436589">
          <w:t>This simple exchange protocol allows to configure various query generation scenarios. To do this, it is enough to define the oneM2M query plan at the query generator level and on the other hand to explain the method for calculating the statistics on the profiler side for this particular query sequence.</w:t>
        </w:r>
      </w:ins>
    </w:p>
    <w:p w14:paraId="3446EEA4" w14:textId="441D9E7B" w:rsidR="005F1022" w:rsidRDefault="005F1022" w:rsidP="005F1022">
      <w:pPr>
        <w:pStyle w:val="Titre2"/>
        <w:rPr>
          <w:ins w:id="169" w:author="Thierry Monteil" w:date="2024-02-20T14:29:00Z"/>
        </w:rPr>
      </w:pPr>
      <w:r w:rsidRPr="00CB7FF5">
        <w:t>4.</w:t>
      </w:r>
      <w:r w:rsidR="00253734" w:rsidRPr="00CB7FF5">
        <w:t>2</w:t>
      </w:r>
      <w:r w:rsidRPr="00CB7FF5">
        <w:tab/>
      </w:r>
      <w:bookmarkEnd w:id="99"/>
      <w:bookmarkEnd w:id="100"/>
      <w:r w:rsidR="000D5DC7">
        <w:t>Operating system interaction</w:t>
      </w:r>
      <w:bookmarkEnd w:id="101"/>
    </w:p>
    <w:p w14:paraId="3255AB20" w14:textId="77777777" w:rsidR="003F10FB" w:rsidRDefault="00C1028D" w:rsidP="002E504D">
      <w:pPr>
        <w:jc w:val="both"/>
        <w:rPr>
          <w:ins w:id="170" w:author="Thierry Monteil" w:date="2024-02-20T14:39:00Z"/>
        </w:rPr>
      </w:pPr>
      <w:ins w:id="171" w:author="Thierry Monteil" w:date="2024-02-20T14:38:00Z">
        <w:r w:rsidRPr="00C1028D">
          <w:t>In this black box profiling model, there is a strong dependency on the operating system. Th</w:t>
        </w:r>
        <w:r w:rsidR="002E504D">
          <w:t>ose</w:t>
        </w:r>
        <w:r w:rsidRPr="00C1028D">
          <w:t xml:space="preserve"> provide libraries for relating the use of hardware and system resources by a particular running process. There are many possible metrics. Here too, the structure of the profiler as an independent entity on the same machine as the CSE makes it possible to enrich the metrics according to needs. For example in the UNIX world and more particularly Linux, all the files under the /proc </w:t>
        </w:r>
      </w:ins>
      <w:ins w:id="172" w:author="Thierry Monteil" w:date="2024-02-20T14:39:00Z">
        <w:r w:rsidR="002E504D">
          <w:t>directory</w:t>
        </w:r>
      </w:ins>
      <w:ins w:id="173" w:author="Thierry Monteil" w:date="2024-02-20T14:38:00Z">
        <w:r w:rsidRPr="00C1028D">
          <w:t xml:space="preserve"> allow, via a set of files, to know the use of resources via measurements directly in the kernel or via counters. For example, the </w:t>
        </w:r>
      </w:ins>
      <w:ins w:id="174" w:author="Thierry Monteil" w:date="2024-02-20T14:39:00Z">
        <w:r w:rsidR="003F10FB">
          <w:t>“</w:t>
        </w:r>
      </w:ins>
      <w:ins w:id="175" w:author="Thierry Monteil" w:date="2024-02-20T14:38:00Z">
        <w:r w:rsidRPr="00C1028D">
          <w:t>stat</w:t>
        </w:r>
      </w:ins>
      <w:ins w:id="176" w:author="Thierry Monteil" w:date="2024-02-20T14:39:00Z">
        <w:r w:rsidR="003F10FB">
          <w:t>”</w:t>
        </w:r>
      </w:ins>
      <w:ins w:id="177" w:author="Thierry Monteil" w:date="2024-02-20T14:38:00Z">
        <w:r w:rsidRPr="00C1028D">
          <w:t xml:space="preserve"> file gives information on the number of processor ticks used by the process, the </w:t>
        </w:r>
      </w:ins>
      <w:ins w:id="178" w:author="Thierry Monteil" w:date="2024-02-20T14:39:00Z">
        <w:r w:rsidR="003F10FB">
          <w:t>“</w:t>
        </w:r>
      </w:ins>
      <w:ins w:id="179" w:author="Thierry Monteil" w:date="2024-02-20T14:38:00Z">
        <w:r w:rsidRPr="00C1028D">
          <w:t>statm</w:t>
        </w:r>
      </w:ins>
      <w:ins w:id="180" w:author="Thierry Monteil" w:date="2024-02-20T14:39:00Z">
        <w:r w:rsidR="003F10FB">
          <w:t>”</w:t>
        </w:r>
      </w:ins>
      <w:ins w:id="181" w:author="Thierry Monteil" w:date="2024-02-20T14:38:00Z">
        <w:r w:rsidRPr="00C1028D">
          <w:t xml:space="preserve"> file gives information on the use of RAM and virtual memory, etc. </w:t>
        </w:r>
      </w:ins>
    </w:p>
    <w:p w14:paraId="36CC0DAC" w14:textId="35EE0052" w:rsidR="00436589" w:rsidRPr="00436589" w:rsidDel="003F10FB" w:rsidRDefault="00436589">
      <w:pPr>
        <w:jc w:val="both"/>
        <w:rPr>
          <w:del w:id="182" w:author="Thierry Monteil" w:date="2024-02-20T14:40:00Z"/>
        </w:rPr>
        <w:pPrChange w:id="183" w:author="Thierry Monteil" w:date="2024-02-20T14:38:00Z">
          <w:pPr>
            <w:pStyle w:val="Titre2"/>
          </w:pPr>
        </w:pPrChange>
      </w:pPr>
    </w:p>
    <w:p w14:paraId="098CA1E3" w14:textId="11CC6CB5" w:rsidR="005343FF" w:rsidRDefault="005343FF" w:rsidP="00C22E46">
      <w:pPr>
        <w:pStyle w:val="Titre2"/>
        <w:rPr>
          <w:ins w:id="184" w:author="Thierry Monteil" w:date="2024-02-20T15:06:00Z"/>
          <w:lang w:val="en-US"/>
        </w:rPr>
      </w:pPr>
      <w:bookmarkStart w:id="185" w:name="_Toc57897636"/>
      <w:bookmarkStart w:id="186" w:name="_Toc57902916"/>
      <w:bookmarkStart w:id="187" w:name="_Toc156310359"/>
      <w:r w:rsidRPr="00E35F1C">
        <w:rPr>
          <w:lang w:val="en-US"/>
        </w:rPr>
        <w:t>4.</w:t>
      </w:r>
      <w:r w:rsidR="00253734" w:rsidRPr="00E35F1C">
        <w:rPr>
          <w:lang w:val="en-US"/>
        </w:rPr>
        <w:t>3</w:t>
      </w:r>
      <w:r w:rsidRPr="00E35F1C">
        <w:rPr>
          <w:lang w:val="en-US"/>
        </w:rPr>
        <w:tab/>
      </w:r>
      <w:bookmarkEnd w:id="185"/>
      <w:bookmarkEnd w:id="186"/>
      <w:del w:id="188" w:author="Thierry Monteil" w:date="2024-02-20T15:07:00Z">
        <w:r w:rsidR="000D5DC7" w:rsidRPr="00E35F1C" w:rsidDel="00C22E46">
          <w:rPr>
            <w:lang w:val="en-US"/>
          </w:rPr>
          <w:delText>Installation and configuration</w:delText>
        </w:r>
      </w:del>
      <w:bookmarkEnd w:id="187"/>
      <w:ins w:id="189" w:author="Thierry Monteil" w:date="2024-02-20T15:07:00Z">
        <w:r w:rsidR="00C22E46">
          <w:rPr>
            <w:lang w:val="en-US"/>
          </w:rPr>
          <w:t>Profiler usage</w:t>
        </w:r>
      </w:ins>
    </w:p>
    <w:p w14:paraId="09A4CE75" w14:textId="42BF7DFE" w:rsidR="00C22E46" w:rsidRPr="00C22E46" w:rsidRDefault="00C22E46">
      <w:pPr>
        <w:rPr>
          <w:ins w:id="190" w:author="Thierry Monteil" w:date="2024-02-20T14:49:00Z"/>
          <w:lang w:val="en-US"/>
        </w:rPr>
        <w:pPrChange w:id="191" w:author="Thierry Monteil" w:date="2024-02-20T15:06:00Z">
          <w:pPr>
            <w:pStyle w:val="Titre2"/>
          </w:pPr>
        </w:pPrChange>
      </w:pPr>
      <w:ins w:id="192" w:author="Thierry Monteil" w:date="2024-02-20T15:06:00Z">
        <w:r>
          <w:t>4.</w:t>
        </w:r>
      </w:ins>
      <w:ins w:id="193" w:author="Thierry Monteil" w:date="2024-02-20T15:07:00Z">
        <w:r>
          <w:t>3.1</w:t>
        </w:r>
      </w:ins>
      <w:ins w:id="194" w:author="Thierry Monteil" w:date="2024-02-20T15:06:00Z">
        <w:r>
          <w:t xml:space="preserve"> </w:t>
        </w:r>
      </w:ins>
      <w:ins w:id="195" w:author="Thierry Monteil" w:date="2024-02-20T15:07:00Z">
        <w:r>
          <w:t>Insatallation and configuration</w:t>
        </w:r>
      </w:ins>
    </w:p>
    <w:p w14:paraId="26A7C20B" w14:textId="740E98EA" w:rsidR="00B626F6" w:rsidRDefault="00B626F6">
      <w:pPr>
        <w:jc w:val="both"/>
        <w:rPr>
          <w:ins w:id="196" w:author="Thierry Monteil" w:date="2024-02-20T14:57:00Z"/>
          <w:lang w:val="en-US"/>
        </w:rPr>
        <w:pPrChange w:id="197" w:author="Thierry Monteil" w:date="2024-02-20T14:57:00Z">
          <w:pPr/>
        </w:pPrChange>
      </w:pPr>
      <w:ins w:id="198" w:author="Thierry Monteil" w:date="2024-02-20T14:49:00Z">
        <w:r w:rsidRPr="00B626F6">
          <w:rPr>
            <w:lang w:val="en-US"/>
          </w:rPr>
          <w:lastRenderedPageBreak/>
          <w:t xml:space="preserve">The installation and configuration process involves both the IoT stack you want to observe, the profiler and the query generator. The first step begins with installing the IoT stack you want to observe on the machine concerned. You must configure it (name of the CSE, address, etc.). Please note that version 1 </w:t>
        </w:r>
      </w:ins>
      <w:ins w:id="199" w:author="Thierry Monteil" w:date="2024-02-20T14:50:00Z">
        <w:r w:rsidR="00BF3A85">
          <w:rPr>
            <w:lang w:val="en-US"/>
          </w:rPr>
          <w:t xml:space="preserve">of </w:t>
        </w:r>
      </w:ins>
      <w:ins w:id="200" w:author="Thierry Monteil" w:date="2024-02-20T14:49:00Z">
        <w:r w:rsidRPr="00B626F6">
          <w:rPr>
            <w:lang w:val="en-US"/>
          </w:rPr>
          <w:t>query generator only accepts the http protocol.</w:t>
        </w:r>
      </w:ins>
    </w:p>
    <w:p w14:paraId="6BA836E7" w14:textId="5186CFEC" w:rsidR="003971A3" w:rsidRPr="003971A3" w:rsidRDefault="003971A3">
      <w:pPr>
        <w:jc w:val="both"/>
        <w:rPr>
          <w:ins w:id="201" w:author="Thierry Monteil" w:date="2024-02-20T14:57:00Z"/>
          <w:lang w:val="en-US"/>
        </w:rPr>
        <w:pPrChange w:id="202" w:author="Thierry Monteil" w:date="2024-02-20T14:57:00Z">
          <w:pPr/>
        </w:pPrChange>
      </w:pPr>
      <w:ins w:id="203" w:author="Thierry Monteil" w:date="2024-02-20T14:57:00Z">
        <w:r w:rsidRPr="003971A3">
          <w:rPr>
            <w:lang w:val="en-US"/>
          </w:rPr>
          <w:t>The second step concerns the installation of the profiler and the query generator to be downloaded from the ETSI git. All of these programs are written in python and therefore require the python interpreter to be installed on the CSE machine and the query generator machine.</w:t>
        </w:r>
      </w:ins>
    </w:p>
    <w:p w14:paraId="22B2EA62" w14:textId="2B59D52F" w:rsidR="003971A3" w:rsidRDefault="003971A3" w:rsidP="002840F0">
      <w:pPr>
        <w:jc w:val="both"/>
        <w:rPr>
          <w:ins w:id="204" w:author="Thierry Monteil" w:date="2024-02-20T15:04:00Z"/>
          <w:lang w:val="en-US"/>
        </w:rPr>
      </w:pPr>
      <w:ins w:id="205" w:author="Thierry Monteil" w:date="2024-02-20T14:57:00Z">
        <w:r w:rsidRPr="003971A3">
          <w:rPr>
            <w:lang w:val="en-US"/>
          </w:rPr>
          <w:t xml:space="preserve">The third step concerns the profiler. The profiler program must be put in the directory where the CSE code is located. In version 1 of the profiler only CSEs from the ACME, Mobius and OM2M distributions are created. </w:t>
        </w:r>
        <w:r w:rsidR="002840F0">
          <w:rPr>
            <w:lang w:val="en-US"/>
          </w:rPr>
          <w:t>Two</w:t>
        </w:r>
        <w:r w:rsidRPr="003971A3">
          <w:rPr>
            <w:lang w:val="en-US"/>
          </w:rPr>
          <w:t xml:space="preserve"> parameters must be configured in the profiler: the host variable specifying the IP address of the profiler and port specifying the port which will be used to communicate with the profiler.</w:t>
        </w:r>
      </w:ins>
    </w:p>
    <w:p w14:paraId="2D3B7CD9" w14:textId="41C7C19D" w:rsidR="00675914" w:rsidRPr="0084106E" w:rsidRDefault="0084106E" w:rsidP="0084106E">
      <w:pPr>
        <w:jc w:val="both"/>
        <w:rPr>
          <w:ins w:id="206" w:author="Thierry Monteil" w:date="2024-02-20T15:04:00Z"/>
          <w:lang w:val="en-US"/>
        </w:rPr>
      </w:pPr>
      <w:ins w:id="207" w:author="Thierry Monteil" w:date="2024-02-20T15:04:00Z">
        <w:r w:rsidRPr="0084106E">
          <w:rPr>
            <w:lang w:val="en-US"/>
          </w:rPr>
          <w:t>The fourth step concerns the configuration of the query generator. The connection with the profiler must be made through the HOST and PORT variables of the generator which must have the same values as the host and port variables of the profiler. Then you must configure the information concerning the IoT stack through the variables CSE_URL_XXX and ORIGIN_XXX (XXX is to be replaced by the correct IoT stack name) which gives respectively the URL of the CSE and the authentication</w:t>
        </w:r>
      </w:ins>
      <w:ins w:id="208" w:author="Thierry Monteil" w:date="2024-02-20T15:05:00Z">
        <w:r w:rsidR="00675914">
          <w:rPr>
            <w:lang w:val="en-US"/>
          </w:rPr>
          <w:t xml:space="preserve"> necessary for connection</w:t>
        </w:r>
      </w:ins>
      <w:ins w:id="209" w:author="Thierry Monteil" w:date="2024-02-20T15:04:00Z">
        <w:r w:rsidRPr="0084106E">
          <w:rPr>
            <w:lang w:val="en-US"/>
          </w:rPr>
          <w:t>.</w:t>
        </w:r>
      </w:ins>
    </w:p>
    <w:p w14:paraId="4A742AB2" w14:textId="7DCCB316" w:rsidR="0084106E" w:rsidRDefault="0084106E" w:rsidP="0084106E">
      <w:pPr>
        <w:jc w:val="both"/>
        <w:rPr>
          <w:ins w:id="210" w:author="Thierry Monteil" w:date="2024-02-20T15:05:00Z"/>
          <w:lang w:val="en-US"/>
        </w:rPr>
      </w:pPr>
      <w:ins w:id="211" w:author="Thierry Monteil" w:date="2024-02-20T15:04:00Z">
        <w:r w:rsidRPr="0084106E">
          <w:rPr>
            <w:lang w:val="en-US"/>
          </w:rPr>
          <w:t xml:space="preserve">Finally, the last step </w:t>
        </w:r>
      </w:ins>
      <w:ins w:id="212" w:author="Thierry Monteil" w:date="2024-02-20T15:05:00Z">
        <w:r w:rsidR="00675914">
          <w:rPr>
            <w:lang w:val="en-US"/>
          </w:rPr>
          <w:t xml:space="preserve">of configuration </w:t>
        </w:r>
      </w:ins>
      <w:ins w:id="213" w:author="Thierry Monteil" w:date="2024-02-20T15:04:00Z">
        <w:r w:rsidRPr="0084106E">
          <w:rPr>
            <w:lang w:val="en-US"/>
          </w:rPr>
          <w:t>concerns the connection with an http server in the case of using the notification mechanism via the HTTTP_SERVEUR variable. For example, the ACME notification server</w:t>
        </w:r>
      </w:ins>
      <w:ins w:id="214" w:author="Thierry Monteil" w:date="2024-02-20T15:05:00Z">
        <w:r w:rsidR="00675914">
          <w:rPr>
            <w:lang w:val="en-US"/>
          </w:rPr>
          <w:t xml:space="preserve"> can be used</w:t>
        </w:r>
      </w:ins>
      <w:ins w:id="215" w:author="Thierry Monteil" w:date="2024-02-20T15:04:00Z">
        <w:r w:rsidRPr="0084106E">
          <w:rPr>
            <w:lang w:val="en-US"/>
          </w:rPr>
          <w:t>.</w:t>
        </w:r>
      </w:ins>
    </w:p>
    <w:p w14:paraId="36DF9C87" w14:textId="7FD94DE6" w:rsidR="00675914" w:rsidRPr="00A66B7E" w:rsidRDefault="00C22E46" w:rsidP="0084106E">
      <w:pPr>
        <w:jc w:val="both"/>
        <w:rPr>
          <w:ins w:id="216" w:author="Thierry Monteil" w:date="2024-02-20T15:07:00Z"/>
          <w:rPrChange w:id="217" w:author="Thierry Monteil" w:date="2024-02-20T15:07:00Z">
            <w:rPr>
              <w:ins w:id="218" w:author="Thierry Monteil" w:date="2024-02-20T15:07:00Z"/>
              <w:lang w:val="en-US"/>
            </w:rPr>
          </w:rPrChange>
        </w:rPr>
      </w:pPr>
      <w:ins w:id="219" w:author="Thierry Monteil" w:date="2024-02-20T15:07:00Z">
        <w:r w:rsidRPr="00A66B7E">
          <w:rPr>
            <w:rPrChange w:id="220" w:author="Thierry Monteil" w:date="2024-02-20T15:07:00Z">
              <w:rPr>
                <w:lang w:val="en-US"/>
              </w:rPr>
            </w:rPrChange>
          </w:rPr>
          <w:t xml:space="preserve">4.3.2 </w:t>
        </w:r>
        <w:r w:rsidR="00A66B7E">
          <w:t>E</w:t>
        </w:r>
        <w:r w:rsidR="00A66B7E" w:rsidRPr="00A66B7E">
          <w:rPr>
            <w:rPrChange w:id="221" w:author="Thierry Monteil" w:date="2024-02-20T15:07:00Z">
              <w:rPr>
                <w:lang w:val="en-US"/>
              </w:rPr>
            </w:rPrChange>
          </w:rPr>
          <w:t>xecution</w:t>
        </w:r>
      </w:ins>
    </w:p>
    <w:p w14:paraId="6E45C571" w14:textId="77777777" w:rsidR="002F5B0A" w:rsidRPr="002F5B0A" w:rsidRDefault="002F5B0A" w:rsidP="002F5B0A">
      <w:pPr>
        <w:jc w:val="both"/>
        <w:rPr>
          <w:ins w:id="222" w:author="Thierry Monteil" w:date="2024-02-20T15:15:00Z"/>
          <w:lang w:val="en-US"/>
        </w:rPr>
      </w:pPr>
      <w:ins w:id="223" w:author="Thierry Monteil" w:date="2024-02-20T15:15:00Z">
        <w:r w:rsidRPr="002F5B0A">
          <w:rPr>
            <w:lang w:val="en-US"/>
          </w:rPr>
          <w:t>The first step is to run the profiler via the command: “python3 profiler.py”</w:t>
        </w:r>
      </w:ins>
    </w:p>
    <w:p w14:paraId="05B484FA" w14:textId="4C592FD9" w:rsidR="002F5B0A" w:rsidRPr="002F5B0A" w:rsidRDefault="002F5B0A" w:rsidP="002F5B0A">
      <w:pPr>
        <w:jc w:val="both"/>
        <w:rPr>
          <w:ins w:id="224" w:author="Thierry Monteil" w:date="2024-02-20T15:15:00Z"/>
          <w:lang w:val="en-US"/>
        </w:rPr>
      </w:pPr>
      <w:ins w:id="225" w:author="Thierry Monteil" w:date="2024-02-20T15:15:00Z">
        <w:r w:rsidRPr="002F5B0A">
          <w:rPr>
            <w:lang w:val="en-US"/>
          </w:rPr>
          <w:t>The second step is to run the query</w:t>
        </w:r>
        <w:r>
          <w:rPr>
            <w:lang w:val="en-US"/>
          </w:rPr>
          <w:t xml:space="preserve"> generato</w:t>
        </w:r>
      </w:ins>
      <w:ins w:id="226" w:author="Thierry Monteil" w:date="2024-02-20T15:16:00Z">
        <w:r>
          <w:rPr>
            <w:lang w:val="en-US"/>
          </w:rPr>
          <w:t>r</w:t>
        </w:r>
      </w:ins>
      <w:ins w:id="227" w:author="Thierry Monteil" w:date="2024-02-20T15:15:00Z">
        <w:r w:rsidRPr="002F5B0A">
          <w:rPr>
            <w:lang w:val="en-US"/>
          </w:rPr>
          <w:t>. Two modes exist:</w:t>
        </w:r>
      </w:ins>
    </w:p>
    <w:p w14:paraId="795E2722" w14:textId="0EE14238" w:rsidR="002F5B0A" w:rsidRPr="002F5B0A" w:rsidRDefault="002F5B0A">
      <w:pPr>
        <w:pStyle w:val="Paragraphedeliste"/>
        <w:numPr>
          <w:ilvl w:val="0"/>
          <w:numId w:val="48"/>
        </w:numPr>
        <w:jc w:val="both"/>
        <w:rPr>
          <w:ins w:id="228" w:author="Thierry Monteil" w:date="2024-02-20T15:15:00Z"/>
          <w:lang w:val="en-US"/>
        </w:rPr>
        <w:pPrChange w:id="229" w:author="Thierry Monteil" w:date="2024-02-20T15:16:00Z">
          <w:pPr>
            <w:jc w:val="both"/>
          </w:pPr>
        </w:pPrChange>
      </w:pPr>
      <w:ins w:id="230" w:author="Thierry Monteil" w:date="2024-02-20T15:15:00Z">
        <w:r w:rsidRPr="002F5B0A">
          <w:rPr>
            <w:lang w:val="en-US"/>
          </w:rPr>
          <w:t>Interactive mode:</w:t>
        </w:r>
      </w:ins>
      <w:ins w:id="231" w:author="Thierry Monteil" w:date="2024-02-20T15:16:00Z">
        <w:r>
          <w:rPr>
            <w:lang w:val="en-US"/>
          </w:rPr>
          <w:t xml:space="preserve"> </w:t>
        </w:r>
      </w:ins>
      <w:ins w:id="232" w:author="Thierry Monteil" w:date="2024-02-20T15:15:00Z">
        <w:r w:rsidRPr="002F5B0A">
          <w:rPr>
            <w:lang w:val="en-US"/>
          </w:rPr>
          <w:t>python3 oneM2M_Ressources.py manual, in this mode an interaction with the user allows you to choose the IoT stack, the type of resource, the number of operations to be done on the same type of resources in order to generate averages</w:t>
        </w:r>
      </w:ins>
    </w:p>
    <w:p w14:paraId="4552A88A" w14:textId="2C104C06" w:rsidR="00A66B7E" w:rsidRPr="002F5B0A" w:rsidRDefault="002F5B0A">
      <w:pPr>
        <w:pStyle w:val="Paragraphedeliste"/>
        <w:numPr>
          <w:ilvl w:val="0"/>
          <w:numId w:val="48"/>
        </w:numPr>
        <w:jc w:val="both"/>
        <w:rPr>
          <w:ins w:id="233" w:author="Thierry Monteil" w:date="2024-02-20T15:05:00Z"/>
          <w:lang w:val="en-US"/>
        </w:rPr>
        <w:pPrChange w:id="234" w:author="Thierry Monteil" w:date="2024-02-20T15:16:00Z">
          <w:pPr>
            <w:jc w:val="both"/>
          </w:pPr>
        </w:pPrChange>
      </w:pPr>
      <w:ins w:id="235" w:author="Thierry Monteil" w:date="2024-02-20T15:15:00Z">
        <w:r w:rsidRPr="002F5B0A">
          <w:rPr>
            <w:lang w:val="en-US"/>
          </w:rPr>
          <w:t>Automatic mode: python3 oneM2M_Ressources.py auto [OM2M/ACME/MOBIUS] [number of iteration per test]", in this mode a pre-defined scenario allows you to create and destroy the most classic oneM2M resources by choosing the stack to execute and the number of requests per resource to generate the statistic.</w:t>
        </w:r>
      </w:ins>
    </w:p>
    <w:p w14:paraId="1A243380" w14:textId="6598ADFE" w:rsidR="00675914" w:rsidRDefault="0095600D">
      <w:pPr>
        <w:jc w:val="both"/>
        <w:rPr>
          <w:ins w:id="236" w:author="Marie-Agnes Peraldi" w:date="2024-03-07T14:34:00Z"/>
        </w:rPr>
      </w:pPr>
      <w:ins w:id="237" w:author="Thierry Monteil" w:date="2024-02-20T15:18:00Z">
        <w:r w:rsidRPr="0095600D">
          <w:t>These two executions generate in the directory where the profiler is located and on its machine a file with the statistics indexed by the name of the stack.</w:t>
        </w:r>
      </w:ins>
    </w:p>
    <w:p w14:paraId="4FCF0032" w14:textId="3E963CFD" w:rsidR="00AD3B3B" w:rsidRDefault="00987963" w:rsidP="00F96AB0">
      <w:pPr>
        <w:pStyle w:val="Titre2"/>
        <w:rPr>
          <w:ins w:id="238" w:author="Marie-Agnes Peraldi" w:date="2024-03-07T14:39:00Z"/>
          <w:lang w:val="en-US"/>
        </w:rPr>
      </w:pPr>
      <w:ins w:id="239" w:author="Marie-Agnes Peraldi" w:date="2024-03-07T14:35:00Z">
        <w:r w:rsidRPr="00F96AB0">
          <w:rPr>
            <w:lang w:val="en-US"/>
            <w:rPrChange w:id="240" w:author="Marie-Agnes Peraldi" w:date="2024-03-07T14:36:00Z">
              <w:rPr/>
            </w:rPrChange>
          </w:rPr>
          <w:t xml:space="preserve">4.4 </w:t>
        </w:r>
      </w:ins>
      <w:ins w:id="241" w:author="Marie-Agnes Peraldi" w:date="2024-03-07T14:37:00Z">
        <w:r w:rsidR="00F96AB0">
          <w:rPr>
            <w:lang w:val="en-US"/>
          </w:rPr>
          <w:tab/>
        </w:r>
      </w:ins>
      <w:ins w:id="242" w:author="Marie-Agnes Peraldi" w:date="2024-03-07T14:35:00Z">
        <w:r w:rsidRPr="00F96AB0">
          <w:rPr>
            <w:lang w:val="en-US"/>
            <w:rPrChange w:id="243" w:author="Marie-Agnes Peraldi" w:date="2024-03-07T14:36:00Z">
              <w:rPr/>
            </w:rPrChange>
          </w:rPr>
          <w:t>Profiler</w:t>
        </w:r>
      </w:ins>
      <w:ins w:id="244" w:author="Marie-Agnes Peraldi" w:date="2024-03-07T14:36:00Z">
        <w:r w:rsidRPr="00F96AB0">
          <w:rPr>
            <w:lang w:val="en-US"/>
            <w:rPrChange w:id="245" w:author="Marie-Agnes Peraldi" w:date="2024-03-07T14:36:00Z">
              <w:rPr/>
            </w:rPrChange>
          </w:rPr>
          <w:t xml:space="preserve"> </w:t>
        </w:r>
        <w:r w:rsidR="00F96AB0" w:rsidRPr="00F96AB0">
          <w:rPr>
            <w:lang w:val="en-US"/>
            <w:rPrChange w:id="246" w:author="Marie-Agnes Peraldi" w:date="2024-03-07T14:36:00Z">
              <w:rPr/>
            </w:rPrChange>
          </w:rPr>
          <w:t xml:space="preserve">output format </w:t>
        </w:r>
      </w:ins>
      <w:ins w:id="247" w:author="Marie-Agnes Peraldi" w:date="2024-03-07T14:37:00Z">
        <w:r w:rsidR="00A82B68">
          <w:rPr>
            <w:lang w:val="en-US"/>
          </w:rPr>
          <w:t>(Thierry)</w:t>
        </w:r>
      </w:ins>
    </w:p>
    <w:p w14:paraId="14678372" w14:textId="1D571BA4" w:rsidR="003461BE" w:rsidRPr="003461BE" w:rsidRDefault="008E0457" w:rsidP="003461BE">
      <w:pPr>
        <w:rPr>
          <w:ins w:id="248" w:author="Marie-Agnes Peraldi" w:date="2024-03-07T14:36:00Z"/>
          <w:lang w:val="en-US"/>
          <w:rPrChange w:id="249" w:author="Marie-Agnes Peraldi" w:date="2024-03-07T14:39:00Z">
            <w:rPr>
              <w:ins w:id="250" w:author="Marie-Agnes Peraldi" w:date="2024-03-07T14:36:00Z"/>
            </w:rPr>
          </w:rPrChange>
        </w:rPr>
        <w:pPrChange w:id="251" w:author="Marie-Agnes Peraldi" w:date="2024-03-07T14:39:00Z">
          <w:pPr>
            <w:jc w:val="both"/>
          </w:pPr>
        </w:pPrChange>
      </w:pPr>
      <w:ins w:id="252" w:author="Marie-Agnes Peraldi" w:date="2024-03-07T14:39:00Z">
        <w:r>
          <w:rPr>
            <w:lang w:val="en-US"/>
          </w:rPr>
          <w:tab/>
        </w:r>
      </w:ins>
    </w:p>
    <w:p w14:paraId="3F9ADCB8" w14:textId="77777777" w:rsidR="00F96AB0" w:rsidRPr="006E7A33" w:rsidRDefault="00F96AB0">
      <w:pPr>
        <w:jc w:val="both"/>
        <w:pPrChange w:id="253" w:author="Thierry Monteil" w:date="2024-02-20T14:57:00Z">
          <w:pPr>
            <w:pStyle w:val="Titre2"/>
          </w:pPr>
        </w:pPrChange>
      </w:pPr>
    </w:p>
    <w:p w14:paraId="4EF87EF1" w14:textId="26D85CD2" w:rsidR="006162F9" w:rsidRPr="00CB7FF5" w:rsidRDefault="006162F9" w:rsidP="006162F9">
      <w:pPr>
        <w:pStyle w:val="Titre1"/>
      </w:pPr>
      <w:bookmarkStart w:id="254" w:name="_Toc57897646"/>
      <w:bookmarkStart w:id="255" w:name="_Toc57902926"/>
      <w:bookmarkStart w:id="256" w:name="_Toc156310360"/>
      <w:r w:rsidRPr="00CB7FF5">
        <w:t>5</w:t>
      </w:r>
      <w:r w:rsidRPr="00CB7FF5">
        <w:tab/>
      </w:r>
      <w:bookmarkEnd w:id="254"/>
      <w:bookmarkEnd w:id="255"/>
      <w:r w:rsidR="000D5DC7">
        <w:t>oneM2M simulator</w:t>
      </w:r>
      <w:bookmarkEnd w:id="256"/>
    </w:p>
    <w:p w14:paraId="2E2AB2E7" w14:textId="3E416B3C" w:rsidR="006162F9" w:rsidRDefault="006162F9" w:rsidP="006162F9">
      <w:pPr>
        <w:pStyle w:val="Titre2"/>
      </w:pPr>
      <w:bookmarkStart w:id="257" w:name="_Toc57897647"/>
      <w:bookmarkStart w:id="258" w:name="_Toc57902927"/>
      <w:bookmarkStart w:id="259" w:name="_Toc156310361"/>
      <w:r w:rsidRPr="00CB7FF5">
        <w:t>5.1</w:t>
      </w:r>
      <w:r w:rsidRPr="00CB7FF5">
        <w:tab/>
      </w:r>
      <w:r w:rsidR="000D5DC7">
        <w:t>OM</w:t>
      </w:r>
      <w:r w:rsidR="009E4CFB">
        <w:t>Ne</w:t>
      </w:r>
      <w:r w:rsidR="000D5DC7">
        <w:t>T++</w:t>
      </w:r>
      <w:bookmarkEnd w:id="257"/>
      <w:bookmarkEnd w:id="258"/>
      <w:r w:rsidR="009E4CFB">
        <w:t xml:space="preserve"> at the glance</w:t>
      </w:r>
      <w:bookmarkEnd w:id="259"/>
      <w:ins w:id="260" w:author="Marie-Agnes Peraldi" w:date="2024-03-07T14:12:00Z">
        <w:r w:rsidR="009C7031">
          <w:t xml:space="preserve"> map</w:t>
        </w:r>
      </w:ins>
    </w:p>
    <w:p w14:paraId="16502BB3" w14:textId="22BFE4D9" w:rsidR="009F1638" w:rsidRPr="00640A97" w:rsidRDefault="009F1638" w:rsidP="009F1638">
      <w:pPr>
        <w:pStyle w:val="Titre2"/>
        <w:rPr>
          <w:lang w:val="fr-FR"/>
          <w:rPrChange w:id="261" w:author="Marie-Agnes Peraldi" w:date="2024-03-07T14:13:00Z">
            <w:rPr/>
          </w:rPrChange>
        </w:rPr>
      </w:pPr>
      <w:bookmarkStart w:id="262" w:name="_Toc57897648"/>
      <w:bookmarkStart w:id="263" w:name="_Toc57902928"/>
      <w:bookmarkStart w:id="264" w:name="_Toc156310362"/>
      <w:r w:rsidRPr="00640A97">
        <w:rPr>
          <w:lang w:val="fr-FR"/>
          <w:rPrChange w:id="265" w:author="Marie-Agnes Peraldi" w:date="2024-03-07T14:13:00Z">
            <w:rPr/>
          </w:rPrChange>
        </w:rPr>
        <w:t>5.2</w:t>
      </w:r>
      <w:r w:rsidRPr="00640A97">
        <w:rPr>
          <w:lang w:val="fr-FR"/>
          <w:rPrChange w:id="266" w:author="Marie-Agnes Peraldi" w:date="2024-03-07T14:13:00Z">
            <w:rPr/>
          </w:rPrChange>
        </w:rPr>
        <w:tab/>
      </w:r>
      <w:bookmarkEnd w:id="262"/>
      <w:bookmarkEnd w:id="263"/>
      <w:r w:rsidR="009E4CFB" w:rsidRPr="00640A97">
        <w:rPr>
          <w:lang w:val="fr-FR"/>
          <w:rPrChange w:id="267" w:author="Marie-Agnes Peraldi" w:date="2024-03-07T14:13:00Z">
            <w:rPr/>
          </w:rPrChange>
        </w:rPr>
        <w:t>oneM2M deployment model</w:t>
      </w:r>
      <w:bookmarkEnd w:id="264"/>
      <w:ins w:id="268" w:author="Marie-Agnes Peraldi" w:date="2024-03-07T14:13:00Z">
        <w:r w:rsidR="00640A97" w:rsidRPr="00640A97">
          <w:rPr>
            <w:lang w:val="fr-FR"/>
            <w:rPrChange w:id="269" w:author="Marie-Agnes Peraldi" w:date="2024-03-07T14:13:00Z">
              <w:rPr/>
            </w:rPrChange>
          </w:rPr>
          <w:t xml:space="preserve"> briques du simulateur  samir</w:t>
        </w:r>
      </w:ins>
    </w:p>
    <w:p w14:paraId="21F661AE" w14:textId="14CD36B6" w:rsidR="009F1638" w:rsidRDefault="009F1638" w:rsidP="009F1638">
      <w:pPr>
        <w:pStyle w:val="Titre2"/>
        <w:rPr>
          <w:ins w:id="270" w:author="Marie-Agnes Peraldi" w:date="2024-03-07T14:42:00Z"/>
        </w:rPr>
      </w:pPr>
      <w:bookmarkStart w:id="271" w:name="_Toc57897649"/>
      <w:bookmarkStart w:id="272" w:name="_Toc57902929"/>
      <w:bookmarkStart w:id="273" w:name="_Toc156310363"/>
      <w:r w:rsidRPr="00CB7FF5">
        <w:t>5.3</w:t>
      </w:r>
      <w:r w:rsidRPr="00CB7FF5">
        <w:tab/>
      </w:r>
      <w:bookmarkEnd w:id="271"/>
      <w:bookmarkEnd w:id="272"/>
      <w:r w:rsidR="009E4CFB">
        <w:t>Mapping on ONMeT++ library and the ned topology</w:t>
      </w:r>
      <w:bookmarkEnd w:id="273"/>
      <w:ins w:id="274" w:author="Marie-Agnes Peraldi" w:date="2024-03-07T14:12:00Z">
        <w:r w:rsidR="009C7031">
          <w:t xml:space="preserve"> samir</w:t>
        </w:r>
      </w:ins>
    </w:p>
    <w:p w14:paraId="7642CA1D" w14:textId="69BC4AF9" w:rsidR="00590A1C" w:rsidRPr="00423106" w:rsidRDefault="001C1A09" w:rsidP="00590A1C">
      <w:pPr>
        <w:rPr>
          <w:ins w:id="275" w:author="Marie-Agnes Peraldi" w:date="2024-03-07T14:45:00Z"/>
          <w:lang w:val="fr-FR"/>
          <w:rPrChange w:id="276" w:author="Marie-Agnes Peraldi" w:date="2024-03-07T14:46:00Z">
            <w:rPr>
              <w:ins w:id="277" w:author="Marie-Agnes Peraldi" w:date="2024-03-07T14:45:00Z"/>
            </w:rPr>
          </w:rPrChange>
        </w:rPr>
      </w:pPr>
      <w:ins w:id="278" w:author="Marie-Agnes Peraldi" w:date="2024-03-07T14:43:00Z">
        <w:r>
          <w:tab/>
        </w:r>
        <w:r>
          <w:tab/>
        </w:r>
        <w:r>
          <w:tab/>
        </w:r>
        <w:r>
          <w:tab/>
        </w:r>
      </w:ins>
      <w:ins w:id="279" w:author="Marie-Agnes Peraldi" w:date="2024-03-07T14:45:00Z">
        <w:r w:rsidR="0065357B" w:rsidRPr="00423106">
          <w:rPr>
            <w:lang w:val="fr-FR"/>
            <w:rPrChange w:id="280" w:author="Marie-Agnes Peraldi" w:date="2024-03-07T14:46:00Z">
              <w:rPr/>
            </w:rPrChange>
          </w:rPr>
          <w:t xml:space="preserve">- mapping des </w:t>
        </w:r>
        <w:r w:rsidR="00647B50" w:rsidRPr="00423106">
          <w:rPr>
            <w:lang w:val="fr-FR"/>
            <w:rPrChange w:id="281" w:author="Marie-Agnes Peraldi" w:date="2024-03-07T14:46:00Z">
              <w:rPr/>
            </w:rPrChange>
          </w:rPr>
          <w:t>classes</w:t>
        </w:r>
        <w:r w:rsidR="00647B50" w:rsidRPr="00423106">
          <w:rPr>
            <w:lang w:val="fr-FR"/>
            <w:rPrChange w:id="282" w:author="Marie-Agnes Peraldi" w:date="2024-03-07T14:46:00Z">
              <w:rPr/>
            </w:rPrChange>
          </w:rPr>
          <w:br/>
        </w:r>
        <w:r w:rsidR="00647B50" w:rsidRPr="00423106">
          <w:rPr>
            <w:lang w:val="fr-FR"/>
            <w:rPrChange w:id="283" w:author="Marie-Agnes Peraldi" w:date="2024-03-07T14:46:00Z">
              <w:rPr/>
            </w:rPrChange>
          </w:rPr>
          <w:tab/>
        </w:r>
        <w:r w:rsidR="00647B50" w:rsidRPr="00423106">
          <w:rPr>
            <w:lang w:val="fr-FR"/>
            <w:rPrChange w:id="284" w:author="Marie-Agnes Peraldi" w:date="2024-03-07T14:46:00Z">
              <w:rPr/>
            </w:rPrChange>
          </w:rPr>
          <w:tab/>
        </w:r>
        <w:r w:rsidR="00647B50" w:rsidRPr="00423106">
          <w:rPr>
            <w:lang w:val="fr-FR"/>
            <w:rPrChange w:id="285" w:author="Marie-Agnes Peraldi" w:date="2024-03-07T14:46:00Z">
              <w:rPr/>
            </w:rPrChange>
          </w:rPr>
          <w:tab/>
        </w:r>
        <w:r w:rsidR="00647B50" w:rsidRPr="00423106">
          <w:rPr>
            <w:lang w:val="fr-FR"/>
            <w:rPrChange w:id="286" w:author="Marie-Agnes Peraldi" w:date="2024-03-07T14:46:00Z">
              <w:rPr/>
            </w:rPrChange>
          </w:rPr>
          <w:tab/>
        </w:r>
        <w:r w:rsidR="00647B50" w:rsidRPr="00423106">
          <w:rPr>
            <w:lang w:val="fr-FR"/>
            <w:rPrChange w:id="287" w:author="Marie-Agnes Peraldi" w:date="2024-03-07T14:46:00Z">
              <w:rPr/>
            </w:rPrChange>
          </w:rPr>
          <w:tab/>
          <w:t xml:space="preserve">- mapping des descripteur de performances </w:t>
        </w:r>
      </w:ins>
      <w:ins w:id="288" w:author="Marie-Agnes Peraldi" w:date="2024-03-07T14:46:00Z">
        <w:r w:rsidR="00423106" w:rsidRPr="00423106">
          <w:rPr>
            <w:lang w:val="fr-FR"/>
            <w:rPrChange w:id="289" w:author="Marie-Agnes Peraldi" w:date="2024-03-07T14:46:00Z">
              <w:rPr/>
            </w:rPrChange>
          </w:rPr>
          <w:t xml:space="preserve"> (profiler)</w:t>
        </w:r>
      </w:ins>
    </w:p>
    <w:p w14:paraId="33BEF07E" w14:textId="346AFC4C" w:rsidR="00647B50" w:rsidRPr="00423106" w:rsidRDefault="00647B50" w:rsidP="00590A1C">
      <w:pPr>
        <w:rPr>
          <w:lang w:val="fr-FR"/>
          <w:rPrChange w:id="290" w:author="Marie-Agnes Peraldi" w:date="2024-03-07T14:46:00Z">
            <w:rPr/>
          </w:rPrChange>
        </w:rPr>
        <w:pPrChange w:id="291" w:author="Marie-Agnes Peraldi" w:date="2024-03-07T14:42:00Z">
          <w:pPr>
            <w:pStyle w:val="Titre2"/>
          </w:pPr>
        </w:pPrChange>
      </w:pPr>
      <w:ins w:id="292" w:author="Marie-Agnes Peraldi" w:date="2024-03-07T14:45:00Z">
        <w:r w:rsidRPr="00423106">
          <w:rPr>
            <w:lang w:val="fr-FR"/>
            <w:rPrChange w:id="293" w:author="Marie-Agnes Peraldi" w:date="2024-03-07T14:46:00Z">
              <w:rPr/>
            </w:rPrChange>
          </w:rPr>
          <w:tab/>
        </w:r>
        <w:r w:rsidRPr="00423106">
          <w:rPr>
            <w:lang w:val="fr-FR"/>
            <w:rPrChange w:id="294" w:author="Marie-Agnes Peraldi" w:date="2024-03-07T14:46:00Z">
              <w:rPr/>
            </w:rPrChange>
          </w:rPr>
          <w:tab/>
        </w:r>
        <w:r w:rsidRPr="00423106">
          <w:rPr>
            <w:lang w:val="fr-FR"/>
            <w:rPrChange w:id="295" w:author="Marie-Agnes Peraldi" w:date="2024-03-07T14:46:00Z">
              <w:rPr/>
            </w:rPrChange>
          </w:rPr>
          <w:tab/>
        </w:r>
        <w:r w:rsidRPr="00423106">
          <w:rPr>
            <w:lang w:val="fr-FR"/>
            <w:rPrChange w:id="296" w:author="Marie-Agnes Peraldi" w:date="2024-03-07T14:46:00Z">
              <w:rPr/>
            </w:rPrChange>
          </w:rPr>
          <w:tab/>
        </w:r>
        <w:r w:rsidRPr="00423106">
          <w:rPr>
            <w:lang w:val="fr-FR"/>
            <w:rPrChange w:id="297" w:author="Marie-Agnes Peraldi" w:date="2024-03-07T14:46:00Z">
              <w:rPr/>
            </w:rPrChange>
          </w:rPr>
          <w:tab/>
        </w:r>
      </w:ins>
      <w:ins w:id="298" w:author="Marie-Agnes Peraldi" w:date="2024-03-07T14:46:00Z">
        <w:r w:rsidR="00423106">
          <w:rPr>
            <w:lang w:val="fr-FR"/>
          </w:rPr>
          <w:t>- mapping des # sondes et leur lien avec les KpIs lis</w:t>
        </w:r>
        <w:r w:rsidR="00BD23D6">
          <w:rPr>
            <w:lang w:val="fr-FR"/>
          </w:rPr>
          <w:t>t</w:t>
        </w:r>
        <w:r w:rsidR="00423106">
          <w:rPr>
            <w:lang w:val="fr-FR"/>
          </w:rPr>
          <w:t xml:space="preserve">ees dans le D2 </w:t>
        </w:r>
      </w:ins>
    </w:p>
    <w:p w14:paraId="2D7BB163" w14:textId="35563EE8" w:rsidR="009F1638" w:rsidRPr="00CB7FF5" w:rsidRDefault="009F1638" w:rsidP="009F1638">
      <w:pPr>
        <w:pStyle w:val="Titre2"/>
      </w:pPr>
      <w:bookmarkStart w:id="299" w:name="_Toc57897650"/>
      <w:bookmarkStart w:id="300" w:name="_Toc57902930"/>
      <w:bookmarkStart w:id="301" w:name="_Toc156310364"/>
      <w:r w:rsidRPr="00CB7FF5">
        <w:t>5.4</w:t>
      </w:r>
      <w:r w:rsidRPr="00CB7FF5">
        <w:tab/>
      </w:r>
      <w:bookmarkEnd w:id="299"/>
      <w:bookmarkEnd w:id="300"/>
      <w:r w:rsidR="009E4CFB">
        <w:t>Installation and configuration</w:t>
      </w:r>
      <w:bookmarkEnd w:id="301"/>
      <w:ins w:id="302" w:author="Marie-Agnes Peraldi" w:date="2024-03-07T14:13:00Z">
        <w:r w:rsidR="00640A97">
          <w:t xml:space="preserve"> </w:t>
        </w:r>
        <w:r w:rsidR="009079A4">
          <w:t>map</w:t>
        </w:r>
      </w:ins>
    </w:p>
    <w:p w14:paraId="6C488CEF" w14:textId="4AD76933" w:rsidR="005F1022" w:rsidRDefault="005F1022" w:rsidP="005F1022">
      <w:pPr>
        <w:pStyle w:val="Titre1"/>
      </w:pPr>
      <w:bookmarkStart w:id="303" w:name="_Toc57897653"/>
      <w:bookmarkStart w:id="304" w:name="_Toc57902933"/>
      <w:bookmarkStart w:id="305" w:name="_Toc156310365"/>
      <w:r>
        <w:t>6</w:t>
      </w:r>
      <w:r>
        <w:tab/>
      </w:r>
      <w:bookmarkEnd w:id="303"/>
      <w:bookmarkEnd w:id="304"/>
      <w:del w:id="306" w:author="Luigi Liquori" w:date="2024-01-24T11:13:00Z">
        <w:r w:rsidDel="009E4CFB">
          <w:delText xml:space="preserve">Performance evaluation </w:delText>
        </w:r>
      </w:del>
      <w:ins w:id="307" w:author="Luigi Liquori" w:date="2024-01-24T11:14:00Z">
        <w:r w:rsidR="5261CCFD">
          <w:t>F</w:t>
        </w:r>
      </w:ins>
      <w:del w:id="308" w:author="Luigi Liquori" w:date="2024-01-24T11:14:00Z">
        <w:r w:rsidDel="009E4CFB">
          <w:delText>f</w:delText>
        </w:r>
      </w:del>
      <w:r w:rsidR="009E4CFB">
        <w:t>ramework</w:t>
      </w:r>
      <w:ins w:id="309" w:author="Luigi Liquori" w:date="2024-01-24T11:14:00Z">
        <w:r w:rsidR="5415444B">
          <w:t>s</w:t>
        </w:r>
      </w:ins>
      <w:r w:rsidR="009E4CFB">
        <w:t xml:space="preserve"> </w:t>
      </w:r>
      <w:del w:id="310" w:author="Marie-agnes Peraldi-Frati" w:date="2024-02-12T13:25:00Z">
        <w:r w:rsidR="009E4CFB">
          <w:delText>at</w:delText>
        </w:r>
      </w:del>
      <w:ins w:id="311" w:author="Marie-agnes Peraldi-Frati" w:date="2024-02-12T13:25:00Z">
        <w:r w:rsidR="30D0437F">
          <w:t>@</w:t>
        </w:r>
      </w:ins>
      <w:r w:rsidR="009E4CFB">
        <w:t xml:space="preserve"> work</w:t>
      </w:r>
      <w:bookmarkEnd w:id="305"/>
    </w:p>
    <w:p w14:paraId="05968741" w14:textId="3EBFAB58" w:rsidR="009E4CFB" w:rsidRDefault="009E4CFB" w:rsidP="009E4CFB">
      <w:pPr>
        <w:pStyle w:val="Titre2"/>
      </w:pPr>
      <w:bookmarkStart w:id="312" w:name="_Toc156310366"/>
      <w:r>
        <w:t>6</w:t>
      </w:r>
      <w:r w:rsidRPr="00CB7FF5">
        <w:t>.</w:t>
      </w:r>
      <w:r>
        <w:t>1</w:t>
      </w:r>
      <w:r w:rsidRPr="00CB7FF5">
        <w:tab/>
      </w:r>
      <w:r w:rsidR="009E37FA">
        <w:t>Mapping Scenario Description</w:t>
      </w:r>
      <w:bookmarkEnd w:id="312"/>
    </w:p>
    <w:p w14:paraId="7A34506C" w14:textId="440C935A" w:rsidR="00C56BC2" w:rsidRDefault="009E37FA" w:rsidP="009E37FA">
      <w:pPr>
        <w:rPr>
          <w:ins w:id="313" w:author="Marie-Agnes Peraldi" w:date="2024-03-07T14:27:00Z"/>
          <w:lang w:val="fr-FR"/>
        </w:rPr>
      </w:pPr>
      <w:r>
        <w:tab/>
      </w:r>
      <w:ins w:id="314" w:author="Marie-Agnes Peraldi" w:date="2024-03-07T14:26:00Z">
        <w:r w:rsidR="00C56BC2" w:rsidRPr="00C56BC2">
          <w:rPr>
            <w:lang w:val="fr-FR"/>
            <w:rPrChange w:id="315" w:author="Marie-Agnes Peraldi" w:date="2024-03-07T14:26:00Z">
              <w:rPr/>
            </w:rPrChange>
          </w:rPr>
          <w:t>6.1</w:t>
        </w:r>
      </w:ins>
      <w:ins w:id="316" w:author="Marie-Agnes Peraldi" w:date="2024-03-07T14:27:00Z">
        <w:r w:rsidR="00C56BC2">
          <w:rPr>
            <w:lang w:val="fr-FR"/>
          </w:rPr>
          <w:t>1</w:t>
        </w:r>
      </w:ins>
      <w:ins w:id="317" w:author="Marie-Agnes Peraldi" w:date="2024-03-07T14:26:00Z">
        <w:r w:rsidR="00C56BC2" w:rsidRPr="00C56BC2">
          <w:rPr>
            <w:lang w:val="fr-FR"/>
            <w:rPrChange w:id="318" w:author="Marie-Agnes Peraldi" w:date="2024-03-07T14:26:00Z">
              <w:rPr/>
            </w:rPrChange>
          </w:rPr>
          <w:t>.</w:t>
        </w:r>
      </w:ins>
      <w:ins w:id="319" w:author="Marie-Agnes Peraldi" w:date="2024-03-07T14:27:00Z">
        <w:r w:rsidR="00C56BC2">
          <w:rPr>
            <w:lang w:val="fr-FR"/>
          </w:rPr>
          <w:t>R</w:t>
        </w:r>
      </w:ins>
      <w:ins w:id="320" w:author="Marie-Agnes Peraldi" w:date="2024-03-07T14:26:00Z">
        <w:r w:rsidR="00C56BC2">
          <w:rPr>
            <w:lang w:val="fr-FR"/>
          </w:rPr>
          <w:t xml:space="preserve">unning example </w:t>
        </w:r>
      </w:ins>
      <w:ins w:id="321" w:author="Marie-Agnes Peraldi" w:date="2024-03-07T14:27:00Z">
        <w:r w:rsidR="00C56BC2">
          <w:rPr>
            <w:lang w:val="fr-FR"/>
          </w:rPr>
          <w:t xml:space="preserve"> map </w:t>
        </w:r>
      </w:ins>
    </w:p>
    <w:p w14:paraId="77E8A9FC" w14:textId="77777777" w:rsidR="00EA5D4C" w:rsidRDefault="00EA5D4C" w:rsidP="00EA5D4C">
      <w:pPr>
        <w:rPr>
          <w:ins w:id="322" w:author="Marie-Agnes Peraldi" w:date="2024-03-07T14:28:00Z"/>
          <w:lang w:val="fr-FR"/>
        </w:rPr>
      </w:pPr>
      <w:ins w:id="323" w:author="Marie-Agnes Peraldi" w:date="2024-03-07T14:28:00Z">
        <w:r>
          <w:rPr>
            <w:lang w:val="fr-FR"/>
          </w:rPr>
          <w:t>Image de l</w:t>
        </w:r>
        <w:r>
          <w:rPr>
            <w:lang w:val="fr-FR"/>
          </w:rPr>
          <w:t xml:space="preserve">a topologie </w:t>
        </w:r>
      </w:ins>
      <w:del w:id="324" w:author="Marie-Agnes Peraldi" w:date="2024-03-07T14:28:00Z">
        <w:r w:rsidR="009E37FA" w:rsidRPr="00F922AA" w:rsidDel="00EA5D4C">
          <w:rPr>
            <w:lang w:val="fr-FR"/>
            <w:rPrChange w:id="325" w:author="Marie-Agnes Peraldi" w:date="2024-03-07T14:17:00Z">
              <w:rPr/>
            </w:rPrChange>
          </w:rPr>
          <w:delText>6.</w:delText>
        </w:r>
      </w:del>
    </w:p>
    <w:p w14:paraId="00F09FB1" w14:textId="3A42EEE3" w:rsidR="00B9022C" w:rsidRPr="00F922AA" w:rsidDel="00016837" w:rsidRDefault="009E37FA" w:rsidP="00EA5D4C">
      <w:pPr>
        <w:rPr>
          <w:del w:id="326" w:author="Marie-Agnes Peraldi" w:date="2024-03-07T14:33:00Z"/>
          <w:lang w:val="fr-FR"/>
          <w:rPrChange w:id="327" w:author="Marie-Agnes Peraldi" w:date="2024-03-07T14:17:00Z">
            <w:rPr>
              <w:del w:id="328" w:author="Marie-Agnes Peraldi" w:date="2024-03-07T14:33:00Z"/>
            </w:rPr>
          </w:rPrChange>
        </w:rPr>
      </w:pPr>
      <w:del w:id="329" w:author="Marie-Agnes Peraldi" w:date="2024-03-07T14:33:00Z">
        <w:r w:rsidRPr="00F922AA" w:rsidDel="00016837">
          <w:rPr>
            <w:lang w:val="fr-FR"/>
            <w:rPrChange w:id="330" w:author="Marie-Agnes Peraldi" w:date="2024-03-07T14:17:00Z">
              <w:rPr/>
            </w:rPrChange>
          </w:rPr>
          <w:delText>1.</w:delText>
        </w:r>
      </w:del>
      <w:del w:id="331" w:author="Marie-Agnes Peraldi" w:date="2024-03-07T14:27:00Z">
        <w:r w:rsidRPr="00F922AA" w:rsidDel="00C56BC2">
          <w:rPr>
            <w:lang w:val="fr-FR"/>
            <w:rPrChange w:id="332" w:author="Marie-Agnes Peraldi" w:date="2024-03-07T14:17:00Z">
              <w:rPr/>
            </w:rPrChange>
          </w:rPr>
          <w:delText>1</w:delText>
        </w:r>
      </w:del>
      <w:del w:id="333" w:author="Marie-Agnes Peraldi" w:date="2024-03-07T14:33:00Z">
        <w:r w:rsidRPr="00F922AA" w:rsidDel="00016837">
          <w:rPr>
            <w:lang w:val="fr-FR"/>
            <w:rPrChange w:id="334" w:author="Marie-Agnes Peraldi" w:date="2024-03-07T14:17:00Z">
              <w:rPr/>
            </w:rPrChange>
          </w:rPr>
          <w:delText xml:space="preserve"> </w:delText>
        </w:r>
        <w:r w:rsidR="00B9022C" w:rsidRPr="00F922AA" w:rsidDel="00016837">
          <w:rPr>
            <w:lang w:val="fr-FR"/>
            <w:rPrChange w:id="335" w:author="Marie-Agnes Peraldi" w:date="2024-03-07T14:17:00Z">
              <w:rPr/>
            </w:rPrChange>
          </w:rPr>
          <w:delText>O</w:delText>
        </w:r>
        <w:r w:rsidRPr="00F922AA" w:rsidDel="00016837">
          <w:rPr>
            <w:lang w:val="fr-FR"/>
            <w:rPrChange w:id="336" w:author="Marie-Agnes Peraldi" w:date="2024-03-07T14:17:00Z">
              <w:rPr/>
            </w:rPrChange>
          </w:rPr>
          <w:delText>pen source oneM2M implementation</w:delText>
        </w:r>
        <w:r w:rsidR="008E0BC5" w:rsidRPr="00F922AA" w:rsidDel="00016837">
          <w:rPr>
            <w:lang w:val="fr-FR"/>
            <w:rPrChange w:id="337" w:author="Marie-Agnes Peraldi" w:date="2024-03-07T14:17:00Z">
              <w:rPr/>
            </w:rPrChange>
          </w:rPr>
          <w:delText>s</w:delText>
        </w:r>
        <w:r w:rsidRPr="00F922AA" w:rsidDel="00016837">
          <w:rPr>
            <w:lang w:val="fr-FR"/>
            <w:rPrChange w:id="338" w:author="Marie-Agnes Peraldi" w:date="2024-03-07T14:17:00Z">
              <w:rPr/>
            </w:rPrChange>
          </w:rPr>
          <w:delText xml:space="preserve"> format</w:delText>
        </w:r>
        <w:r w:rsidR="5C870987" w:rsidRPr="00F922AA" w:rsidDel="00016837">
          <w:rPr>
            <w:lang w:val="fr-FR"/>
            <w:rPrChange w:id="339" w:author="Marie-Agnes Peraldi" w:date="2024-03-07T14:17:00Z">
              <w:rPr/>
            </w:rPrChange>
          </w:rPr>
          <w:delText xml:space="preserve"> (</w:delText>
        </w:r>
        <w:r w:rsidRPr="00F922AA" w:rsidDel="00016837">
          <w:rPr>
            <w:lang w:val="fr-FR"/>
            <w:rPrChange w:id="340" w:author="Marie-Agnes Peraldi" w:date="2024-03-07T14:17:00Z">
              <w:rPr/>
            </w:rPrChange>
          </w:rPr>
          <w:delText xml:space="preserve"> </w:delText>
        </w:r>
        <w:r w:rsidR="00B9022C" w:rsidRPr="00F922AA" w:rsidDel="00016837">
          <w:rPr>
            <w:lang w:val="fr-FR"/>
            <w:rPrChange w:id="341" w:author="Marie-Agnes Peraldi" w:date="2024-03-07T14:17:00Z">
              <w:rPr/>
            </w:rPrChange>
          </w:rPr>
          <w:delText>ACME, OM2M, Ocean</w:delText>
        </w:r>
      </w:del>
      <w:ins w:id="342" w:author="Marie-agnes Peraldi-Frati" w:date="2024-02-12T13:27:00Z">
        <w:del w:id="343" w:author="Marie-Agnes Peraldi" w:date="2024-03-07T14:33:00Z">
          <w:r w:rsidR="6A79489D" w:rsidRPr="00F922AA" w:rsidDel="00016837">
            <w:rPr>
              <w:lang w:val="fr-FR"/>
              <w:rPrChange w:id="344" w:author="Marie-Agnes Peraldi" w:date="2024-03-07T14:17:00Z">
                <w:rPr/>
              </w:rPrChange>
            </w:rPr>
            <w:delText>)</w:delText>
          </w:r>
        </w:del>
      </w:ins>
    </w:p>
    <w:p w14:paraId="45BAA54E" w14:textId="145473BB" w:rsidR="009E37FA" w:rsidRPr="005C0B06" w:rsidRDefault="009E37FA" w:rsidP="7850CE6F">
      <w:pPr>
        <w:rPr>
          <w:ins w:id="345" w:author="Marie-agnes Peraldi-Frati" w:date="2024-02-12T13:27:00Z"/>
          <w:lang w:val="fr-FR"/>
          <w:rPrChange w:id="346" w:author="Marie-Agnes Peraldi" w:date="2024-03-07T14:14:00Z">
            <w:rPr>
              <w:ins w:id="347" w:author="Marie-agnes Peraldi-Frati" w:date="2024-02-12T13:27:00Z"/>
            </w:rPr>
          </w:rPrChange>
        </w:rPr>
      </w:pPr>
      <w:r w:rsidRPr="00F922AA">
        <w:rPr>
          <w:lang w:val="fr-FR"/>
          <w:rPrChange w:id="348" w:author="Marie-Agnes Peraldi" w:date="2024-03-07T14:17:00Z">
            <w:rPr/>
          </w:rPrChange>
        </w:rPr>
        <w:lastRenderedPageBreak/>
        <w:tab/>
      </w:r>
      <w:r w:rsidRPr="005C0B06">
        <w:rPr>
          <w:lang w:val="fr-FR"/>
          <w:rPrChange w:id="349" w:author="Marie-Agnes Peraldi" w:date="2024-03-07T14:14:00Z">
            <w:rPr/>
          </w:rPrChange>
        </w:rPr>
        <w:t>6.1.</w:t>
      </w:r>
      <w:ins w:id="350" w:author="Marie-Agnes Peraldi" w:date="2024-03-07T14:38:00Z">
        <w:r w:rsidR="00810D2F">
          <w:rPr>
            <w:lang w:val="fr-FR"/>
          </w:rPr>
          <w:t>2</w:t>
        </w:r>
      </w:ins>
      <w:del w:id="351" w:author="Marie-Agnes Peraldi" w:date="2024-03-07T14:27:00Z">
        <w:r w:rsidRPr="005C0B06" w:rsidDel="00C56BC2">
          <w:rPr>
            <w:lang w:val="fr-FR"/>
            <w:rPrChange w:id="352" w:author="Marie-Agnes Peraldi" w:date="2024-03-07T14:14:00Z">
              <w:rPr/>
            </w:rPrChange>
          </w:rPr>
          <w:delText>2</w:delText>
        </w:r>
      </w:del>
      <w:r w:rsidRPr="005C0B06">
        <w:rPr>
          <w:lang w:val="fr-FR"/>
          <w:rPrChange w:id="353" w:author="Marie-Agnes Peraldi" w:date="2024-03-07T14:14:00Z">
            <w:rPr/>
          </w:rPrChange>
        </w:rPr>
        <w:t xml:space="preserve"> OMNeT++ format</w:t>
      </w:r>
      <w:ins w:id="354" w:author="Marie-agnes Peraldi-Frati" w:date="2024-02-12T13:27:00Z">
        <w:r w:rsidR="52DE7BC5" w:rsidRPr="005C0B06">
          <w:rPr>
            <w:lang w:val="fr-FR"/>
            <w:rPrChange w:id="355" w:author="Marie-Agnes Peraldi" w:date="2024-03-07T14:14:00Z">
              <w:rPr/>
            </w:rPrChange>
          </w:rPr>
          <w:t xml:space="preserve"> (Ned and </w:t>
        </w:r>
        <w:del w:id="356" w:author="Marie-Agnes Peraldi" w:date="2024-03-07T14:27:00Z">
          <w:r w:rsidR="52DE7BC5" w:rsidRPr="005C0B06" w:rsidDel="00EA5D4C">
            <w:rPr>
              <w:lang w:val="fr-FR"/>
              <w:rPrChange w:id="357" w:author="Marie-Agnes Peraldi" w:date="2024-03-07T14:14:00Z">
                <w:rPr/>
              </w:rPrChange>
            </w:rPr>
            <w:delText>C++)</w:delText>
          </w:r>
        </w:del>
      </w:ins>
      <w:ins w:id="358" w:author="Marie-Agnes Peraldi" w:date="2024-03-07T14:27:00Z">
        <w:r w:rsidR="00EA5D4C">
          <w:rPr>
            <w:lang w:val="fr-FR"/>
          </w:rPr>
          <w:t>ini</w:t>
        </w:r>
      </w:ins>
      <w:ins w:id="359" w:author="Marie-Agnes Peraldi" w:date="2024-03-07T14:14:00Z">
        <w:r w:rsidR="005C0B06" w:rsidRPr="005C0B06">
          <w:rPr>
            <w:lang w:val="fr-FR"/>
            <w:rPrChange w:id="360" w:author="Marie-Agnes Peraldi" w:date="2024-03-07T14:14:00Z">
              <w:rPr/>
            </w:rPrChange>
          </w:rPr>
          <w:t xml:space="preserve"> </w:t>
        </w:r>
      </w:ins>
      <w:ins w:id="361" w:author="Marie-Agnes Peraldi" w:date="2024-03-07T14:27:00Z">
        <w:r w:rsidR="00EA5D4C">
          <w:rPr>
            <w:lang w:val="fr-FR"/>
          </w:rPr>
          <w:t>)</w:t>
        </w:r>
      </w:ins>
      <w:ins w:id="362" w:author="Marie-Agnes Peraldi" w:date="2024-03-07T14:14:00Z">
        <w:r w:rsidR="005C0B06" w:rsidRPr="005C0B06">
          <w:rPr>
            <w:lang w:val="fr-FR"/>
            <w:rPrChange w:id="363" w:author="Marie-Agnes Peraldi" w:date="2024-03-07T14:14:00Z">
              <w:rPr/>
            </w:rPrChange>
          </w:rPr>
          <w:t xml:space="preserve"> </w:t>
        </w:r>
      </w:ins>
      <w:ins w:id="364" w:author="Marie-Agnes Peraldi" w:date="2024-03-07T14:15:00Z">
        <w:r w:rsidR="00552322">
          <w:rPr>
            <w:lang w:val="fr-FR"/>
          </w:rPr>
          <w:t>dans le cas de l</w:t>
        </w:r>
        <w:r w:rsidR="003915E4">
          <w:rPr>
            <w:lang w:val="fr-FR"/>
          </w:rPr>
          <w:t xml:space="preserve">’exemple </w:t>
        </w:r>
      </w:ins>
      <w:ins w:id="365" w:author="Marie-Agnes Peraldi" w:date="2024-03-07T14:19:00Z">
        <w:r w:rsidR="009E7331">
          <w:rPr>
            <w:lang w:val="fr-FR"/>
          </w:rPr>
          <w:t>(</w:t>
        </w:r>
      </w:ins>
      <w:ins w:id="366" w:author="Marie-Agnes Peraldi" w:date="2024-03-07T14:18:00Z">
        <w:r w:rsidR="00C27C11">
          <w:rPr>
            <w:lang w:val="fr-FR"/>
          </w:rPr>
          <w:t>S</w:t>
        </w:r>
      </w:ins>
      <w:ins w:id="367" w:author="Marie-Agnes Peraldi" w:date="2024-03-07T14:15:00Z">
        <w:r w:rsidR="003915E4">
          <w:rPr>
            <w:lang w:val="fr-FR"/>
          </w:rPr>
          <w:t>amir</w:t>
        </w:r>
      </w:ins>
      <w:ins w:id="368" w:author="Marie-Agnes Peraldi" w:date="2024-03-07T14:19:00Z">
        <w:r w:rsidR="009E7331">
          <w:rPr>
            <w:lang w:val="fr-FR"/>
          </w:rPr>
          <w:t>)</w:t>
        </w:r>
      </w:ins>
      <w:ins w:id="369" w:author="Marie-Agnes Peraldi" w:date="2024-03-07T14:15:00Z">
        <w:r w:rsidR="003915E4">
          <w:rPr>
            <w:lang w:val="fr-FR"/>
          </w:rPr>
          <w:t xml:space="preserve"> </w:t>
        </w:r>
      </w:ins>
      <w:ins w:id="370" w:author="Marie-Agnes Peraldi" w:date="2024-03-07T14:14:00Z">
        <w:r w:rsidR="00552322">
          <w:rPr>
            <w:lang w:val="fr-FR"/>
          </w:rPr>
          <w:t xml:space="preserve"> </w:t>
        </w:r>
      </w:ins>
    </w:p>
    <w:p w14:paraId="79CD426F" w14:textId="4A817553" w:rsidR="009E37FA" w:rsidRPr="005C0B06" w:rsidDel="0037443A" w:rsidRDefault="009E37FA" w:rsidP="009E37FA">
      <w:pPr>
        <w:rPr>
          <w:del w:id="371" w:author="Marie-Agnes Peraldi" w:date="2024-03-07T14:25:00Z"/>
          <w:lang w:val="fr-FR"/>
          <w:rPrChange w:id="372" w:author="Marie-Agnes Peraldi" w:date="2024-03-07T14:14:00Z">
            <w:rPr>
              <w:del w:id="373" w:author="Marie-Agnes Peraldi" w:date="2024-03-07T14:25:00Z"/>
            </w:rPr>
          </w:rPrChange>
        </w:rPr>
      </w:pPr>
    </w:p>
    <w:p w14:paraId="52A870E6" w14:textId="6BB8D0A7" w:rsidR="00016837" w:rsidRDefault="009E37FA" w:rsidP="00810D2F">
      <w:pPr>
        <w:ind w:firstLine="283"/>
        <w:rPr>
          <w:ins w:id="374" w:author="Marie-Agnes Peraldi" w:date="2024-03-07T14:40:00Z"/>
          <w:lang w:val="fr-FR"/>
        </w:rPr>
      </w:pPr>
      <w:bookmarkStart w:id="375" w:name="_Toc156310367"/>
      <w:r w:rsidRPr="00016837">
        <w:rPr>
          <w:lang w:val="fr-FR"/>
          <w:rPrChange w:id="376" w:author="Marie-Agnes Peraldi" w:date="2024-03-07T14:33:00Z">
            <w:rPr/>
          </w:rPrChange>
        </w:rPr>
        <w:t>6.</w:t>
      </w:r>
      <w:ins w:id="377" w:author="Marie-Agnes Peraldi" w:date="2024-03-07T14:38:00Z">
        <w:r w:rsidR="00810D2F">
          <w:rPr>
            <w:lang w:val="fr-FR"/>
          </w:rPr>
          <w:t>1.3</w:t>
        </w:r>
      </w:ins>
      <w:del w:id="378" w:author="Marie-Agnes Peraldi" w:date="2024-03-07T14:38:00Z">
        <w:r w:rsidRPr="00016837" w:rsidDel="00810D2F">
          <w:rPr>
            <w:lang w:val="fr-FR"/>
            <w:rPrChange w:id="379" w:author="Marie-Agnes Peraldi" w:date="2024-03-07T14:33:00Z">
              <w:rPr/>
            </w:rPrChange>
          </w:rPr>
          <w:delText>2</w:delText>
        </w:r>
      </w:del>
      <w:r w:rsidRPr="00016837">
        <w:rPr>
          <w:lang w:val="fr-FR"/>
          <w:rPrChange w:id="380" w:author="Marie-Agnes Peraldi" w:date="2024-03-07T14:33:00Z">
            <w:rPr/>
          </w:rPrChange>
        </w:rPr>
        <w:tab/>
        <w:t>Syntheti</w:t>
      </w:r>
      <w:ins w:id="381" w:author="Marie-Agnes Peraldi" w:date="2024-03-05T13:55:00Z">
        <w:r w:rsidR="004E49B5" w:rsidRPr="00016837">
          <w:rPr>
            <w:lang w:val="fr-FR"/>
            <w:rPrChange w:id="382" w:author="Marie-Agnes Peraldi" w:date="2024-03-07T14:33:00Z">
              <w:rPr/>
            </w:rPrChange>
          </w:rPr>
          <w:t>z</w:t>
        </w:r>
      </w:ins>
      <w:del w:id="383" w:author="Marie-Agnes Peraldi" w:date="2024-03-05T13:55:00Z">
        <w:r w:rsidRPr="00016837" w:rsidDel="004E49B5">
          <w:rPr>
            <w:lang w:val="fr-FR"/>
            <w:rPrChange w:id="384" w:author="Marie-Agnes Peraldi" w:date="2024-03-07T14:33:00Z">
              <w:rPr/>
            </w:rPrChange>
          </w:rPr>
          <w:delText>s</w:delText>
        </w:r>
      </w:del>
      <w:r w:rsidRPr="00016837">
        <w:rPr>
          <w:lang w:val="fr-FR"/>
          <w:rPrChange w:id="385" w:author="Marie-Agnes Peraldi" w:date="2024-03-07T14:33:00Z">
            <w:rPr/>
          </w:rPrChange>
        </w:rPr>
        <w:t xml:space="preserve">ing KPIs </w:t>
      </w:r>
      <w:del w:id="386" w:author="Marie-Agnes Peraldi" w:date="2024-03-07T14:31:00Z">
        <w:r w:rsidRPr="00016837" w:rsidDel="003C55BF">
          <w:rPr>
            <w:lang w:val="fr-FR"/>
            <w:rPrChange w:id="387" w:author="Marie-Agnes Peraldi" w:date="2024-03-07T14:33:00Z">
              <w:rPr/>
            </w:rPrChange>
          </w:rPr>
          <w:delText>by the profiler</w:delText>
        </w:r>
      </w:del>
      <w:del w:id="388" w:author="Marie-Agnes Peraldi" w:date="2024-03-05T13:55:00Z">
        <w:r w:rsidRPr="00016837" w:rsidDel="004E49B5">
          <w:rPr>
            <w:lang w:val="fr-FR"/>
            <w:rPrChange w:id="389" w:author="Marie-Agnes Peraldi" w:date="2024-03-07T14:33:00Z">
              <w:rPr/>
            </w:rPrChange>
          </w:rPr>
          <w:delText xml:space="preserve"> run</w:delText>
        </w:r>
      </w:del>
      <w:bookmarkEnd w:id="375"/>
    </w:p>
    <w:p w14:paraId="3656E4AE" w14:textId="422E71B0" w:rsidR="003D5BBC" w:rsidRPr="00016837" w:rsidRDefault="003D5BBC" w:rsidP="00810D2F">
      <w:pPr>
        <w:ind w:firstLine="283"/>
        <w:rPr>
          <w:ins w:id="390" w:author="Marie-Agnes Peraldi" w:date="2024-03-07T14:33:00Z"/>
          <w:lang w:val="fr-FR"/>
          <w:rPrChange w:id="391" w:author="Marie-Agnes Peraldi" w:date="2024-03-07T14:33:00Z">
            <w:rPr>
              <w:ins w:id="392" w:author="Marie-Agnes Peraldi" w:date="2024-03-07T14:33:00Z"/>
            </w:rPr>
          </w:rPrChange>
        </w:rPr>
        <w:pPrChange w:id="393" w:author="Marie-Agnes Peraldi" w:date="2024-03-07T14:38:00Z">
          <w:pPr/>
        </w:pPrChange>
      </w:pPr>
      <w:ins w:id="394" w:author="Marie-Agnes Peraldi" w:date="2024-03-07T14:40:00Z">
        <w:r>
          <w:rPr>
            <w:lang w:val="fr-FR"/>
          </w:rPr>
          <w:t>Instanciation dans le simulateur des</w:t>
        </w:r>
      </w:ins>
      <w:ins w:id="395" w:author="Marie-Agnes Peraldi" w:date="2024-03-07T14:44:00Z">
        <w:r w:rsidR="00450B8D">
          <w:rPr>
            <w:lang w:val="fr-FR"/>
          </w:rPr>
          <w:t xml:space="preserve"> </w:t>
        </w:r>
      </w:ins>
      <w:ins w:id="396" w:author="Marie-Agnes Peraldi" w:date="2024-03-07T14:40:00Z">
        <w:r>
          <w:rPr>
            <w:lang w:val="fr-FR"/>
          </w:rPr>
          <w:t xml:space="preserve">valeurs fournies par le profiler </w:t>
        </w:r>
      </w:ins>
    </w:p>
    <w:p w14:paraId="38827B68" w14:textId="2A86E3D0" w:rsidR="00C27C11" w:rsidRPr="00016837" w:rsidRDefault="00C27C11" w:rsidP="003D5BBC">
      <w:pPr>
        <w:pStyle w:val="Titre2"/>
        <w:ind w:left="0" w:firstLine="0"/>
        <w:rPr>
          <w:lang w:val="fr-FR"/>
          <w:rPrChange w:id="397" w:author="Marie-Agnes Peraldi" w:date="2024-03-07T14:33:00Z">
            <w:rPr/>
          </w:rPrChange>
        </w:rPr>
        <w:pPrChange w:id="398" w:author="Marie-Agnes Peraldi" w:date="2024-03-07T14:40:00Z">
          <w:pPr>
            <w:pStyle w:val="Titre2"/>
          </w:pPr>
        </w:pPrChange>
      </w:pPr>
    </w:p>
    <w:p w14:paraId="24EFF52C" w14:textId="66EEF292" w:rsidR="003C368B" w:rsidRPr="003C368B" w:rsidDel="00590A1C" w:rsidRDefault="009E37FA" w:rsidP="003C368B">
      <w:pPr>
        <w:rPr>
          <w:del w:id="399" w:author="Marie-Agnes Peraldi" w:date="2024-03-07T14:42:00Z"/>
          <w:lang w:val="fr-FR"/>
          <w:rPrChange w:id="400" w:author="Marie-Agnes Peraldi" w:date="2024-03-07T14:41:00Z">
            <w:rPr>
              <w:del w:id="401" w:author="Marie-Agnes Peraldi" w:date="2024-03-07T14:42:00Z"/>
            </w:rPr>
          </w:rPrChange>
        </w:rPr>
        <w:pPrChange w:id="402" w:author="Marie-Agnes Peraldi" w:date="2024-03-07T14:41:00Z">
          <w:pPr>
            <w:pStyle w:val="Titre2"/>
          </w:pPr>
        </w:pPrChange>
      </w:pPr>
      <w:bookmarkStart w:id="403" w:name="_Toc156310368"/>
      <w:del w:id="404" w:author="Marie-Agnes Peraldi" w:date="2024-03-07T14:42:00Z">
        <w:r w:rsidRPr="00F2505A" w:rsidDel="00590A1C">
          <w:rPr>
            <w:lang w:val="fr-FR"/>
            <w:rPrChange w:id="405" w:author="Marie-Agnes Peraldi" w:date="2024-03-07T14:30:00Z">
              <w:rPr/>
            </w:rPrChange>
          </w:rPr>
          <w:delText>6.3</w:delText>
        </w:r>
        <w:r w:rsidRPr="00F2505A" w:rsidDel="00590A1C">
          <w:rPr>
            <w:lang w:val="fr-FR"/>
            <w:rPrChange w:id="406" w:author="Marie-Agnes Peraldi" w:date="2024-03-07T14:30:00Z">
              <w:rPr/>
            </w:rPrChange>
          </w:rPr>
          <w:tab/>
        </w:r>
      </w:del>
      <w:del w:id="407" w:author="Marie-Agnes Peraldi" w:date="2024-03-07T14:41:00Z">
        <w:r w:rsidRPr="00F2505A" w:rsidDel="0029505C">
          <w:rPr>
            <w:lang w:val="fr-FR"/>
            <w:rPrChange w:id="408" w:author="Marie-Agnes Peraldi" w:date="2024-03-07T14:30:00Z">
              <w:rPr/>
            </w:rPrChange>
          </w:rPr>
          <w:delText>Injecting KPIs</w:delText>
        </w:r>
        <w:r w:rsidR="004B36F1" w:rsidRPr="00F2505A" w:rsidDel="0029505C">
          <w:rPr>
            <w:lang w:val="fr-FR"/>
            <w:rPrChange w:id="409" w:author="Marie-Agnes Peraldi" w:date="2024-03-07T14:30:00Z">
              <w:rPr/>
            </w:rPrChange>
          </w:rPr>
          <w:delText xml:space="preserve"> in the OMNeT++ simulator</w:delText>
        </w:r>
      </w:del>
      <w:bookmarkEnd w:id="403"/>
    </w:p>
    <w:p w14:paraId="1F478F92" w14:textId="158940EE" w:rsidR="004B36F1" w:rsidRPr="00F2505A" w:rsidRDefault="004B36F1" w:rsidP="004B36F1">
      <w:pPr>
        <w:pStyle w:val="Titre2"/>
        <w:rPr>
          <w:lang w:val="fr-FR"/>
          <w:rPrChange w:id="410" w:author="Marie-Agnes Peraldi" w:date="2024-03-07T14:30:00Z">
            <w:rPr/>
          </w:rPrChange>
        </w:rPr>
      </w:pPr>
      <w:bookmarkStart w:id="411" w:name="_Toc156310369"/>
      <w:r w:rsidRPr="00F2505A">
        <w:rPr>
          <w:lang w:val="fr-FR"/>
          <w:rPrChange w:id="412" w:author="Marie-Agnes Peraldi" w:date="2024-03-07T14:30:00Z">
            <w:rPr/>
          </w:rPrChange>
        </w:rPr>
        <w:t>6.4</w:t>
      </w:r>
      <w:r w:rsidRPr="00F2505A">
        <w:rPr>
          <w:lang w:val="fr-FR"/>
          <w:rPrChange w:id="413" w:author="Marie-Agnes Peraldi" w:date="2024-03-07T14:30:00Z">
            <w:rPr/>
          </w:rPrChange>
        </w:rPr>
        <w:tab/>
        <w:t>Performance evaluation analysis</w:t>
      </w:r>
      <w:bookmarkEnd w:id="411"/>
    </w:p>
    <w:p w14:paraId="3F5EC28A" w14:textId="574CF22D" w:rsidR="005F1022" w:rsidRPr="00F2505A" w:rsidRDefault="0095362D" w:rsidP="005F1022">
      <w:pPr>
        <w:pStyle w:val="Titre1"/>
        <w:rPr>
          <w:lang w:val="fr-FR"/>
          <w:rPrChange w:id="414" w:author="Marie-Agnes Peraldi" w:date="2024-03-07T14:30:00Z">
            <w:rPr/>
          </w:rPrChange>
        </w:rPr>
      </w:pPr>
      <w:bookmarkStart w:id="415" w:name="_Toc57897654"/>
      <w:bookmarkStart w:id="416" w:name="_Toc57902934"/>
      <w:bookmarkStart w:id="417" w:name="_Toc156310370"/>
      <w:r w:rsidRPr="00F2505A">
        <w:rPr>
          <w:lang w:val="fr-FR"/>
          <w:rPrChange w:id="418" w:author="Marie-Agnes Peraldi" w:date="2024-03-07T14:30:00Z">
            <w:rPr/>
          </w:rPrChange>
        </w:rPr>
        <w:t>7</w:t>
      </w:r>
      <w:r w:rsidR="005F1022" w:rsidRPr="00F2505A">
        <w:rPr>
          <w:lang w:val="fr-FR"/>
          <w:rPrChange w:id="419" w:author="Marie-Agnes Peraldi" w:date="2024-03-07T14:30:00Z">
            <w:rPr/>
          </w:rPrChange>
        </w:rPr>
        <w:tab/>
      </w:r>
      <w:r w:rsidR="004B36F1" w:rsidRPr="00F2505A">
        <w:rPr>
          <w:lang w:val="fr-FR"/>
          <w:rPrChange w:id="420" w:author="Marie-Agnes Peraldi" w:date="2024-03-07T14:30:00Z">
            <w:rPr/>
          </w:rPrChange>
        </w:rPr>
        <w:t>C</w:t>
      </w:r>
      <w:r w:rsidRPr="00F2505A">
        <w:rPr>
          <w:lang w:val="fr-FR"/>
          <w:rPrChange w:id="421" w:author="Marie-Agnes Peraldi" w:date="2024-03-07T14:30:00Z">
            <w:rPr/>
          </w:rPrChange>
        </w:rPr>
        <w:t>onclusions</w:t>
      </w:r>
      <w:bookmarkEnd w:id="415"/>
      <w:bookmarkEnd w:id="416"/>
      <w:r w:rsidR="004B36F1" w:rsidRPr="00F2505A">
        <w:rPr>
          <w:lang w:val="fr-FR"/>
          <w:rPrChange w:id="422" w:author="Marie-Agnes Peraldi" w:date="2024-03-07T14:30:00Z">
            <w:rPr/>
          </w:rPrChange>
        </w:rPr>
        <w:t>, improvement, extensions</w:t>
      </w:r>
      <w:bookmarkEnd w:id="417"/>
    </w:p>
    <w:p w14:paraId="0428B35B" w14:textId="51CC6917" w:rsidR="00B422D3" w:rsidRPr="00F2505A" w:rsidRDefault="00B422D3" w:rsidP="00B422D3">
      <w:pPr>
        <w:rPr>
          <w:lang w:val="fr-FR"/>
          <w:rPrChange w:id="423" w:author="Marie-Agnes Peraldi" w:date="2024-03-07T14:30:00Z">
            <w:rPr/>
          </w:rPrChange>
        </w:rPr>
      </w:pPr>
    </w:p>
    <w:p w14:paraId="24B47927" w14:textId="1060A3D2" w:rsidR="00076B7D" w:rsidRPr="00F2505A" w:rsidRDefault="00076B7D" w:rsidP="00076B7D">
      <w:pPr>
        <w:pStyle w:val="Titre9"/>
        <w:keepNext w:val="0"/>
        <w:rPr>
          <w:lang w:val="fr-FR"/>
          <w:rPrChange w:id="424" w:author="Marie-Agnes Peraldi" w:date="2024-03-07T14:30:00Z">
            <w:rPr/>
          </w:rPrChange>
        </w:rPr>
      </w:pPr>
      <w:bookmarkStart w:id="425" w:name="_Toc156310371"/>
      <w:r w:rsidRPr="00F2505A">
        <w:rPr>
          <w:lang w:val="fr-FR"/>
          <w:rPrChange w:id="426" w:author="Marie-Agnes Peraldi" w:date="2024-03-07T14:30:00Z">
            <w:rPr/>
          </w:rPrChange>
        </w:rPr>
        <w:t>Annex A: Source code</w:t>
      </w:r>
      <w:bookmarkEnd w:id="425"/>
    </w:p>
    <w:p w14:paraId="2EEC67C7" w14:textId="4153A02E" w:rsidR="003579C1" w:rsidRPr="003579C1" w:rsidRDefault="003579C1" w:rsidP="003579C1">
      <w:pPr>
        <w:overflowPunct/>
        <w:autoSpaceDE/>
        <w:autoSpaceDN/>
        <w:adjustRightInd/>
        <w:spacing w:before="100" w:beforeAutospacing="1" w:after="100" w:afterAutospacing="1"/>
        <w:textAlignment w:val="auto"/>
        <w:rPr>
          <w:sz w:val="24"/>
          <w:szCs w:val="24"/>
          <w:lang w:eastAsia="en-GB"/>
        </w:rPr>
      </w:pPr>
      <w:r w:rsidRPr="003579C1">
        <w:rPr>
          <w:rFonts w:ascii="Times" w:hAnsi="Times" w:cs="Times"/>
          <w:lang w:eastAsia="en-GB"/>
        </w:rPr>
        <w:t xml:space="preserve">See </w:t>
      </w:r>
      <w:r w:rsidRPr="003579C1">
        <w:rPr>
          <w:rFonts w:ascii="Times" w:hAnsi="Times" w:cs="Times"/>
          <w:color w:val="0000FF"/>
          <w:lang w:eastAsia="en-GB"/>
        </w:rPr>
        <w:t>https://labs.etsi.org/rep/iot/</w:t>
      </w:r>
      <w:r>
        <w:rPr>
          <w:rFonts w:ascii="Times" w:hAnsi="Times" w:cs="Times"/>
          <w:color w:val="0000FF"/>
          <w:lang w:val="en-US" w:eastAsia="en-GB"/>
        </w:rPr>
        <w:t>.....</w:t>
      </w:r>
      <w:r w:rsidRPr="003579C1">
        <w:rPr>
          <w:rFonts w:ascii="Times" w:hAnsi="Times" w:cs="Times"/>
          <w:lang w:eastAsia="en-GB"/>
        </w:rPr>
        <w:t>.</w:t>
      </w:r>
      <w:r w:rsidRPr="003579C1">
        <w:rPr>
          <w:rFonts w:ascii="Times" w:hAnsi="Times" w:cs="Times"/>
          <w:lang w:eastAsia="en-GB"/>
        </w:rPr>
        <w:br/>
        <w:t xml:space="preserve">See </w:t>
      </w:r>
      <w:r w:rsidRPr="003579C1">
        <w:rPr>
          <w:rFonts w:ascii="Times" w:hAnsi="Times" w:cs="Times"/>
          <w:color w:val="0000FF"/>
          <w:lang w:eastAsia="en-GB"/>
        </w:rPr>
        <w:t>https://labs.etsi.org/rep/iot</w:t>
      </w:r>
      <w:r>
        <w:rPr>
          <w:rFonts w:ascii="Times" w:hAnsi="Times" w:cs="Times"/>
          <w:color w:val="0000FF"/>
          <w:lang w:val="en-US" w:eastAsia="en-GB"/>
        </w:rPr>
        <w:t>/....</w:t>
      </w:r>
      <w:r w:rsidRPr="003579C1">
        <w:rPr>
          <w:rFonts w:ascii="Times" w:hAnsi="Times" w:cs="Times"/>
          <w:lang w:eastAsia="en-GB"/>
        </w:rPr>
        <w:t>.</w:t>
      </w:r>
    </w:p>
    <w:p w14:paraId="0A2F3EBE" w14:textId="5C59CFF9" w:rsidR="001B7D58" w:rsidRPr="008E0BC5" w:rsidRDefault="00CF3C2D" w:rsidP="00DB3F2D">
      <w:pPr>
        <w:pStyle w:val="Titre9"/>
        <w:keepNext w:val="0"/>
      </w:pPr>
      <w:bookmarkStart w:id="427" w:name="_Toc57897656"/>
      <w:bookmarkStart w:id="428" w:name="_Toc57902936"/>
      <w:bookmarkStart w:id="429" w:name="_Toc156310372"/>
      <w:r w:rsidRPr="008E0BC5">
        <w:t>Annex</w:t>
      </w:r>
      <w:r w:rsidR="00DB3F2D" w:rsidRPr="008E0BC5">
        <w:t xml:space="preserve"> </w:t>
      </w:r>
      <w:r w:rsidR="005C2591" w:rsidRPr="008E0BC5">
        <w:t>B:</w:t>
      </w:r>
      <w:r w:rsidR="00B8446A" w:rsidRPr="008E0BC5">
        <w:t xml:space="preserve"> </w:t>
      </w:r>
      <w:r w:rsidRPr="008E0BC5">
        <w:t xml:space="preserve">Change </w:t>
      </w:r>
      <w:r w:rsidR="008F3589">
        <w:t>h</w:t>
      </w:r>
      <w:r w:rsidRPr="008E0BC5">
        <w:t>istory</w:t>
      </w:r>
      <w:bookmarkEnd w:id="427"/>
      <w:bookmarkEnd w:id="428"/>
      <w:bookmarkEnd w:id="429"/>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66"/>
        <w:gridCol w:w="810"/>
        <w:gridCol w:w="7194"/>
      </w:tblGrid>
      <w:tr w:rsidR="001B7D58" w:rsidRPr="00CB7FF5" w14:paraId="6786C113" w14:textId="77777777">
        <w:trPr>
          <w:tblHeader/>
          <w:jc w:val="center"/>
        </w:trPr>
        <w:tc>
          <w:tcPr>
            <w:tcW w:w="1566" w:type="dxa"/>
            <w:shd w:val="pct10" w:color="auto" w:fill="auto"/>
            <w:vAlign w:val="center"/>
          </w:tcPr>
          <w:p w14:paraId="5186C78E" w14:textId="77777777" w:rsidR="001B7D58" w:rsidRPr="00CB7FF5" w:rsidRDefault="00CF3C2D">
            <w:pPr>
              <w:pStyle w:val="TAH"/>
            </w:pPr>
            <w:r w:rsidRPr="00CB7FF5">
              <w:t>Date</w:t>
            </w:r>
          </w:p>
        </w:tc>
        <w:tc>
          <w:tcPr>
            <w:tcW w:w="810" w:type="dxa"/>
            <w:shd w:val="pct10" w:color="auto" w:fill="auto"/>
            <w:vAlign w:val="center"/>
          </w:tcPr>
          <w:p w14:paraId="3AA265D5" w14:textId="77777777" w:rsidR="001B7D58" w:rsidRPr="00CB7FF5" w:rsidRDefault="00CF3C2D">
            <w:pPr>
              <w:pStyle w:val="TAH"/>
            </w:pPr>
            <w:r w:rsidRPr="00CB7FF5">
              <w:t>Version</w:t>
            </w:r>
          </w:p>
        </w:tc>
        <w:tc>
          <w:tcPr>
            <w:tcW w:w="7194" w:type="dxa"/>
            <w:shd w:val="pct10" w:color="auto" w:fill="auto"/>
            <w:vAlign w:val="center"/>
          </w:tcPr>
          <w:p w14:paraId="03296EA7" w14:textId="77777777" w:rsidR="001B7D58" w:rsidRPr="00CB7FF5" w:rsidRDefault="00CF3C2D">
            <w:pPr>
              <w:pStyle w:val="TAH"/>
            </w:pPr>
            <w:r w:rsidRPr="00CB7FF5">
              <w:t>Information about changes</w:t>
            </w:r>
          </w:p>
        </w:tc>
      </w:tr>
      <w:tr w:rsidR="001B7D58" w:rsidRPr="00D27379" w14:paraId="7DB81DBA" w14:textId="77777777">
        <w:trPr>
          <w:jc w:val="center"/>
        </w:trPr>
        <w:tc>
          <w:tcPr>
            <w:tcW w:w="1566" w:type="dxa"/>
            <w:vAlign w:val="center"/>
          </w:tcPr>
          <w:p w14:paraId="37A9EFE4" w14:textId="39942E6D" w:rsidR="001B7D58" w:rsidRPr="00D27379" w:rsidRDefault="00245023">
            <w:pPr>
              <w:pStyle w:val="TAL"/>
              <w:rPr>
                <w:rFonts w:ascii="Times New Roman" w:hAnsi="Times New Roman"/>
              </w:rPr>
            </w:pPr>
            <w:r w:rsidRPr="00D27379">
              <w:rPr>
                <w:rFonts w:ascii="Times New Roman" w:hAnsi="Times New Roman"/>
              </w:rPr>
              <w:t>January</w:t>
            </w:r>
            <w:r w:rsidR="008471C1" w:rsidRPr="00D27379">
              <w:rPr>
                <w:rFonts w:ascii="Times New Roman" w:hAnsi="Times New Roman"/>
              </w:rPr>
              <w:t xml:space="preserve"> 202</w:t>
            </w:r>
            <w:r w:rsidRPr="00D27379">
              <w:rPr>
                <w:rFonts w:ascii="Times New Roman" w:hAnsi="Times New Roman"/>
              </w:rPr>
              <w:t>4</w:t>
            </w:r>
          </w:p>
        </w:tc>
        <w:tc>
          <w:tcPr>
            <w:tcW w:w="810" w:type="dxa"/>
            <w:vAlign w:val="center"/>
          </w:tcPr>
          <w:p w14:paraId="0D64BD39" w14:textId="77777777" w:rsidR="001B7D58" w:rsidRPr="00D27379" w:rsidRDefault="008471C1">
            <w:pPr>
              <w:pStyle w:val="TAC"/>
              <w:rPr>
                <w:rFonts w:ascii="Times New Roman" w:hAnsi="Times New Roman"/>
              </w:rPr>
            </w:pPr>
            <w:r w:rsidRPr="00D27379">
              <w:rPr>
                <w:rFonts w:ascii="Times New Roman" w:hAnsi="Times New Roman"/>
              </w:rPr>
              <w:t>0.0.1</w:t>
            </w:r>
          </w:p>
        </w:tc>
        <w:tc>
          <w:tcPr>
            <w:tcW w:w="7194" w:type="dxa"/>
            <w:vAlign w:val="center"/>
          </w:tcPr>
          <w:p w14:paraId="6CBBDA71" w14:textId="1B322D6F" w:rsidR="001B7D58" w:rsidRPr="00D27379" w:rsidRDefault="00245023">
            <w:pPr>
              <w:pStyle w:val="TAL"/>
              <w:rPr>
                <w:rFonts w:ascii="Times New Roman" w:hAnsi="Times New Roman"/>
              </w:rPr>
            </w:pPr>
            <w:r w:rsidRPr="00D27379">
              <w:rPr>
                <w:rFonts w:ascii="Times New Roman" w:hAnsi="Times New Roman"/>
              </w:rPr>
              <w:t>Early draft proposal (Inria)</w:t>
            </w:r>
          </w:p>
        </w:tc>
      </w:tr>
      <w:tr w:rsidR="001B7D58" w:rsidRPr="0069379C" w14:paraId="70677B4F" w14:textId="77777777">
        <w:trPr>
          <w:jc w:val="center"/>
        </w:trPr>
        <w:tc>
          <w:tcPr>
            <w:tcW w:w="1566" w:type="dxa"/>
            <w:vAlign w:val="center"/>
          </w:tcPr>
          <w:p w14:paraId="1B59725E" w14:textId="61036B38" w:rsidR="001B7D58" w:rsidRPr="00D27379" w:rsidRDefault="008D2CC8" w:rsidP="003A7733">
            <w:pPr>
              <w:pStyle w:val="TAL"/>
              <w:rPr>
                <w:rFonts w:ascii="Times New Roman" w:hAnsi="Times New Roman"/>
              </w:rPr>
            </w:pPr>
            <w:ins w:id="430" w:author="Thierry Monteil" w:date="2024-02-20T15:19:00Z">
              <w:r>
                <w:rPr>
                  <w:rFonts w:ascii="Times New Roman" w:hAnsi="Times New Roman"/>
                </w:rPr>
                <w:t>February 2024</w:t>
              </w:r>
            </w:ins>
          </w:p>
        </w:tc>
        <w:tc>
          <w:tcPr>
            <w:tcW w:w="810" w:type="dxa"/>
            <w:vAlign w:val="center"/>
          </w:tcPr>
          <w:p w14:paraId="5185351F" w14:textId="77777777" w:rsidR="001B7D58" w:rsidRPr="00D27379" w:rsidRDefault="00FB4C71">
            <w:pPr>
              <w:pStyle w:val="TAC"/>
              <w:rPr>
                <w:rFonts w:ascii="Times New Roman" w:hAnsi="Times New Roman"/>
              </w:rPr>
            </w:pPr>
            <w:r w:rsidRPr="00D27379">
              <w:rPr>
                <w:rFonts w:ascii="Times New Roman" w:hAnsi="Times New Roman"/>
              </w:rPr>
              <w:t>0.0.2</w:t>
            </w:r>
          </w:p>
        </w:tc>
        <w:tc>
          <w:tcPr>
            <w:tcW w:w="7194" w:type="dxa"/>
            <w:vAlign w:val="center"/>
          </w:tcPr>
          <w:p w14:paraId="7E53D035" w14:textId="3EFBF6E8" w:rsidR="001B7D58" w:rsidRPr="00F168BD" w:rsidRDefault="008D2CC8">
            <w:pPr>
              <w:pStyle w:val="TAL"/>
              <w:rPr>
                <w:rFonts w:ascii="Times New Roman" w:hAnsi="Times New Roman"/>
                <w:lang w:val="fr-FR"/>
                <w:rPrChange w:id="431" w:author="Thierry Monteil" w:date="2024-02-20T15:19:00Z">
                  <w:rPr>
                    <w:rFonts w:ascii="Times New Roman" w:hAnsi="Times New Roman"/>
                  </w:rPr>
                </w:rPrChange>
              </w:rPr>
            </w:pPr>
            <w:ins w:id="432" w:author="Thierry Monteil" w:date="2024-02-20T15:19:00Z">
              <w:r w:rsidRPr="00F168BD">
                <w:rPr>
                  <w:rFonts w:ascii="Times New Roman" w:hAnsi="Times New Roman"/>
                  <w:lang w:val="fr-FR"/>
                  <w:rPrChange w:id="433" w:author="Thierry Monteil" w:date="2024-02-20T15:19:00Z">
                    <w:rPr>
                      <w:rFonts w:ascii="Times New Roman" w:hAnsi="Times New Roman"/>
                    </w:rPr>
                  </w:rPrChange>
                </w:rPr>
                <w:t>Inse</w:t>
              </w:r>
              <w:r w:rsidR="00F168BD" w:rsidRPr="00F168BD">
                <w:rPr>
                  <w:rFonts w:ascii="Times New Roman" w:hAnsi="Times New Roman"/>
                  <w:lang w:val="fr-FR"/>
                  <w:rPrChange w:id="434" w:author="Thierry Monteil" w:date="2024-02-20T15:19:00Z">
                    <w:rPr>
                      <w:rFonts w:ascii="Times New Roman" w:hAnsi="Times New Roman"/>
                    </w:rPr>
                  </w:rPrChange>
                </w:rPr>
                <w:t>rt profiler information (T. Monteil</w:t>
              </w:r>
              <w:r w:rsidR="00F168BD">
                <w:rPr>
                  <w:rFonts w:ascii="Times New Roman" w:hAnsi="Times New Roman"/>
                  <w:lang w:val="fr-FR"/>
                </w:rPr>
                <w:t>)</w:t>
              </w:r>
            </w:ins>
          </w:p>
        </w:tc>
      </w:tr>
      <w:tr w:rsidR="00245023" w:rsidRPr="0069379C" w14:paraId="108F4A05" w14:textId="77777777" w:rsidTr="00D60F26">
        <w:trPr>
          <w:jc w:val="center"/>
        </w:trPr>
        <w:tc>
          <w:tcPr>
            <w:tcW w:w="1566" w:type="dxa"/>
            <w:vAlign w:val="center"/>
          </w:tcPr>
          <w:p w14:paraId="3DC29EE3" w14:textId="77777777" w:rsidR="00245023" w:rsidRPr="00F168BD" w:rsidRDefault="00245023" w:rsidP="00D60F26">
            <w:pPr>
              <w:pStyle w:val="TAL"/>
              <w:rPr>
                <w:rFonts w:ascii="Times New Roman" w:hAnsi="Times New Roman"/>
                <w:lang w:val="fr-FR"/>
                <w:rPrChange w:id="435" w:author="Thierry Monteil" w:date="2024-02-20T15:19:00Z">
                  <w:rPr>
                    <w:rFonts w:ascii="Times New Roman" w:hAnsi="Times New Roman"/>
                  </w:rPr>
                </w:rPrChange>
              </w:rPr>
            </w:pPr>
          </w:p>
        </w:tc>
        <w:tc>
          <w:tcPr>
            <w:tcW w:w="810" w:type="dxa"/>
            <w:vAlign w:val="center"/>
          </w:tcPr>
          <w:p w14:paraId="6E5641AE" w14:textId="49680DF2" w:rsidR="00245023" w:rsidRPr="00F168BD" w:rsidRDefault="00245023" w:rsidP="00D60F26">
            <w:pPr>
              <w:pStyle w:val="TAC"/>
              <w:rPr>
                <w:rFonts w:ascii="Times New Roman" w:hAnsi="Times New Roman"/>
                <w:lang w:val="fr-FR"/>
                <w:rPrChange w:id="436" w:author="Thierry Monteil" w:date="2024-02-20T15:19:00Z">
                  <w:rPr>
                    <w:rFonts w:ascii="Times New Roman" w:hAnsi="Times New Roman"/>
                  </w:rPr>
                </w:rPrChange>
              </w:rPr>
            </w:pPr>
          </w:p>
        </w:tc>
        <w:tc>
          <w:tcPr>
            <w:tcW w:w="7194" w:type="dxa"/>
            <w:vAlign w:val="center"/>
          </w:tcPr>
          <w:p w14:paraId="7E229A88" w14:textId="77777777" w:rsidR="00245023" w:rsidRPr="00F168BD" w:rsidRDefault="00245023" w:rsidP="00D60F26">
            <w:pPr>
              <w:pStyle w:val="TAL"/>
              <w:rPr>
                <w:rFonts w:ascii="Times New Roman" w:hAnsi="Times New Roman"/>
                <w:lang w:val="fr-FR"/>
                <w:rPrChange w:id="437" w:author="Thierry Monteil" w:date="2024-02-20T15:19:00Z">
                  <w:rPr>
                    <w:rFonts w:ascii="Times New Roman" w:hAnsi="Times New Roman"/>
                  </w:rPr>
                </w:rPrChange>
              </w:rPr>
            </w:pPr>
          </w:p>
        </w:tc>
      </w:tr>
      <w:tr w:rsidR="00245023" w:rsidRPr="0069379C" w14:paraId="794102E8" w14:textId="77777777" w:rsidTr="00D60F26">
        <w:trPr>
          <w:jc w:val="center"/>
        </w:trPr>
        <w:tc>
          <w:tcPr>
            <w:tcW w:w="1566" w:type="dxa"/>
            <w:vAlign w:val="center"/>
          </w:tcPr>
          <w:p w14:paraId="7E29A6C5" w14:textId="77777777" w:rsidR="00245023" w:rsidRPr="00F168BD" w:rsidRDefault="00245023" w:rsidP="00D60F26">
            <w:pPr>
              <w:pStyle w:val="TAL"/>
              <w:rPr>
                <w:rFonts w:ascii="Times New Roman" w:hAnsi="Times New Roman"/>
                <w:lang w:val="fr-FR"/>
                <w:rPrChange w:id="438" w:author="Thierry Monteil" w:date="2024-02-20T15:19:00Z">
                  <w:rPr>
                    <w:rFonts w:ascii="Times New Roman" w:hAnsi="Times New Roman"/>
                  </w:rPr>
                </w:rPrChange>
              </w:rPr>
            </w:pPr>
          </w:p>
        </w:tc>
        <w:tc>
          <w:tcPr>
            <w:tcW w:w="810" w:type="dxa"/>
            <w:vAlign w:val="center"/>
          </w:tcPr>
          <w:p w14:paraId="1EEFBE31" w14:textId="23129885" w:rsidR="00245023" w:rsidRPr="00F168BD" w:rsidRDefault="00245023" w:rsidP="00D60F26">
            <w:pPr>
              <w:pStyle w:val="TAC"/>
              <w:rPr>
                <w:rFonts w:ascii="Times New Roman" w:hAnsi="Times New Roman"/>
                <w:lang w:val="fr-FR"/>
                <w:rPrChange w:id="439" w:author="Thierry Monteil" w:date="2024-02-20T15:19:00Z">
                  <w:rPr>
                    <w:rFonts w:ascii="Times New Roman" w:hAnsi="Times New Roman"/>
                  </w:rPr>
                </w:rPrChange>
              </w:rPr>
            </w:pPr>
          </w:p>
        </w:tc>
        <w:tc>
          <w:tcPr>
            <w:tcW w:w="7194" w:type="dxa"/>
            <w:vAlign w:val="center"/>
          </w:tcPr>
          <w:p w14:paraId="6E60238E" w14:textId="77777777" w:rsidR="00245023" w:rsidRPr="00F168BD" w:rsidRDefault="00245023" w:rsidP="00D60F26">
            <w:pPr>
              <w:pStyle w:val="TAL"/>
              <w:rPr>
                <w:rFonts w:ascii="Times New Roman" w:hAnsi="Times New Roman"/>
                <w:lang w:val="fr-FR"/>
                <w:rPrChange w:id="440" w:author="Thierry Monteil" w:date="2024-02-20T15:19:00Z">
                  <w:rPr>
                    <w:rFonts w:ascii="Times New Roman" w:hAnsi="Times New Roman"/>
                  </w:rPr>
                </w:rPrChange>
              </w:rPr>
            </w:pPr>
          </w:p>
        </w:tc>
      </w:tr>
      <w:tr w:rsidR="00245023" w:rsidRPr="0069379C" w14:paraId="75C0ED91" w14:textId="77777777" w:rsidTr="00D60F26">
        <w:trPr>
          <w:jc w:val="center"/>
        </w:trPr>
        <w:tc>
          <w:tcPr>
            <w:tcW w:w="1566" w:type="dxa"/>
            <w:vAlign w:val="center"/>
          </w:tcPr>
          <w:p w14:paraId="07B9B697" w14:textId="77777777" w:rsidR="00245023" w:rsidRPr="00F168BD" w:rsidRDefault="00245023" w:rsidP="00D60F26">
            <w:pPr>
              <w:pStyle w:val="TAL"/>
              <w:rPr>
                <w:rFonts w:ascii="Times New Roman" w:hAnsi="Times New Roman"/>
                <w:lang w:val="fr-FR"/>
                <w:rPrChange w:id="441" w:author="Thierry Monteil" w:date="2024-02-20T15:19:00Z">
                  <w:rPr>
                    <w:rFonts w:ascii="Times New Roman" w:hAnsi="Times New Roman"/>
                  </w:rPr>
                </w:rPrChange>
              </w:rPr>
            </w:pPr>
          </w:p>
        </w:tc>
        <w:tc>
          <w:tcPr>
            <w:tcW w:w="810" w:type="dxa"/>
            <w:vAlign w:val="center"/>
          </w:tcPr>
          <w:p w14:paraId="7A9E6571" w14:textId="1E5BC546" w:rsidR="00245023" w:rsidRPr="00F168BD" w:rsidRDefault="00245023" w:rsidP="00D60F26">
            <w:pPr>
              <w:pStyle w:val="TAC"/>
              <w:rPr>
                <w:rFonts w:ascii="Times New Roman" w:hAnsi="Times New Roman"/>
                <w:lang w:val="fr-FR"/>
                <w:rPrChange w:id="442" w:author="Thierry Monteil" w:date="2024-02-20T15:19:00Z">
                  <w:rPr>
                    <w:rFonts w:ascii="Times New Roman" w:hAnsi="Times New Roman"/>
                  </w:rPr>
                </w:rPrChange>
              </w:rPr>
            </w:pPr>
          </w:p>
        </w:tc>
        <w:tc>
          <w:tcPr>
            <w:tcW w:w="7194" w:type="dxa"/>
            <w:vAlign w:val="center"/>
          </w:tcPr>
          <w:p w14:paraId="29A68ECC" w14:textId="77777777" w:rsidR="00245023" w:rsidRPr="00F168BD" w:rsidRDefault="00245023" w:rsidP="00D60F26">
            <w:pPr>
              <w:pStyle w:val="TAL"/>
              <w:rPr>
                <w:rFonts w:ascii="Times New Roman" w:hAnsi="Times New Roman"/>
                <w:lang w:val="fr-FR"/>
                <w:rPrChange w:id="443" w:author="Thierry Monteil" w:date="2024-02-20T15:19:00Z">
                  <w:rPr>
                    <w:rFonts w:ascii="Times New Roman" w:hAnsi="Times New Roman"/>
                  </w:rPr>
                </w:rPrChange>
              </w:rPr>
            </w:pPr>
          </w:p>
        </w:tc>
      </w:tr>
      <w:tr w:rsidR="00245023" w:rsidRPr="0069379C" w14:paraId="724CFD47" w14:textId="77777777" w:rsidTr="00D60F26">
        <w:trPr>
          <w:jc w:val="center"/>
        </w:trPr>
        <w:tc>
          <w:tcPr>
            <w:tcW w:w="1566" w:type="dxa"/>
            <w:vAlign w:val="center"/>
          </w:tcPr>
          <w:p w14:paraId="3A2C52D4" w14:textId="77777777" w:rsidR="00245023" w:rsidRPr="00F168BD" w:rsidRDefault="00245023" w:rsidP="00D60F26">
            <w:pPr>
              <w:pStyle w:val="TAL"/>
              <w:rPr>
                <w:rFonts w:ascii="Times New Roman" w:hAnsi="Times New Roman"/>
                <w:lang w:val="fr-FR"/>
                <w:rPrChange w:id="444" w:author="Thierry Monteil" w:date="2024-02-20T15:19:00Z">
                  <w:rPr>
                    <w:rFonts w:ascii="Times New Roman" w:hAnsi="Times New Roman"/>
                  </w:rPr>
                </w:rPrChange>
              </w:rPr>
            </w:pPr>
          </w:p>
        </w:tc>
        <w:tc>
          <w:tcPr>
            <w:tcW w:w="810" w:type="dxa"/>
            <w:vAlign w:val="center"/>
          </w:tcPr>
          <w:p w14:paraId="517251ED" w14:textId="7B15A91F" w:rsidR="00245023" w:rsidRPr="00F168BD" w:rsidRDefault="00245023" w:rsidP="00D60F26">
            <w:pPr>
              <w:pStyle w:val="TAC"/>
              <w:rPr>
                <w:rFonts w:ascii="Times New Roman" w:hAnsi="Times New Roman"/>
                <w:lang w:val="fr-FR"/>
                <w:rPrChange w:id="445" w:author="Thierry Monteil" w:date="2024-02-20T15:19:00Z">
                  <w:rPr>
                    <w:rFonts w:ascii="Times New Roman" w:hAnsi="Times New Roman"/>
                  </w:rPr>
                </w:rPrChange>
              </w:rPr>
            </w:pPr>
          </w:p>
        </w:tc>
        <w:tc>
          <w:tcPr>
            <w:tcW w:w="7194" w:type="dxa"/>
            <w:vAlign w:val="center"/>
          </w:tcPr>
          <w:p w14:paraId="29BDD2CE" w14:textId="77777777" w:rsidR="00245023" w:rsidRPr="00F168BD" w:rsidRDefault="00245023" w:rsidP="00D60F26">
            <w:pPr>
              <w:pStyle w:val="TAL"/>
              <w:rPr>
                <w:rFonts w:ascii="Times New Roman" w:hAnsi="Times New Roman"/>
                <w:lang w:val="fr-FR"/>
                <w:rPrChange w:id="446" w:author="Thierry Monteil" w:date="2024-02-20T15:19:00Z">
                  <w:rPr>
                    <w:rFonts w:ascii="Times New Roman" w:hAnsi="Times New Roman"/>
                  </w:rPr>
                </w:rPrChange>
              </w:rPr>
            </w:pPr>
          </w:p>
        </w:tc>
      </w:tr>
      <w:tr w:rsidR="001B7D58" w:rsidRPr="0069379C" w14:paraId="3D18D00E" w14:textId="77777777">
        <w:trPr>
          <w:jc w:val="center"/>
        </w:trPr>
        <w:tc>
          <w:tcPr>
            <w:tcW w:w="1566" w:type="dxa"/>
            <w:vAlign w:val="center"/>
          </w:tcPr>
          <w:p w14:paraId="4CF281DB" w14:textId="207FAA37" w:rsidR="001B7D58" w:rsidRPr="00F168BD" w:rsidRDefault="001B7D58">
            <w:pPr>
              <w:pStyle w:val="TAL"/>
              <w:rPr>
                <w:rFonts w:ascii="Times New Roman" w:hAnsi="Times New Roman"/>
                <w:lang w:val="fr-FR"/>
                <w:rPrChange w:id="447" w:author="Thierry Monteil" w:date="2024-02-20T15:19:00Z">
                  <w:rPr>
                    <w:rFonts w:ascii="Times New Roman" w:hAnsi="Times New Roman"/>
                  </w:rPr>
                </w:rPrChange>
              </w:rPr>
            </w:pPr>
          </w:p>
        </w:tc>
        <w:tc>
          <w:tcPr>
            <w:tcW w:w="810" w:type="dxa"/>
            <w:vAlign w:val="center"/>
          </w:tcPr>
          <w:p w14:paraId="0E6C87A7" w14:textId="49E492AA" w:rsidR="001B7D58" w:rsidRPr="00F168BD" w:rsidRDefault="001B7D58">
            <w:pPr>
              <w:pStyle w:val="TAC"/>
              <w:rPr>
                <w:rFonts w:ascii="Times New Roman" w:hAnsi="Times New Roman"/>
                <w:lang w:val="fr-FR"/>
                <w:rPrChange w:id="448" w:author="Thierry Monteil" w:date="2024-02-20T15:19:00Z">
                  <w:rPr>
                    <w:rFonts w:ascii="Times New Roman" w:hAnsi="Times New Roman"/>
                  </w:rPr>
                </w:rPrChange>
              </w:rPr>
            </w:pPr>
          </w:p>
        </w:tc>
        <w:tc>
          <w:tcPr>
            <w:tcW w:w="7194" w:type="dxa"/>
            <w:vAlign w:val="center"/>
          </w:tcPr>
          <w:p w14:paraId="749CC404" w14:textId="34EA0F6B" w:rsidR="001B7D58" w:rsidRPr="00F168BD" w:rsidRDefault="001B7D58" w:rsidP="003A7733">
            <w:pPr>
              <w:pStyle w:val="TAL"/>
              <w:rPr>
                <w:rFonts w:ascii="Times New Roman" w:hAnsi="Times New Roman"/>
                <w:lang w:val="fr-FR"/>
                <w:rPrChange w:id="449" w:author="Thierry Monteil" w:date="2024-02-20T15:19:00Z">
                  <w:rPr>
                    <w:rFonts w:ascii="Times New Roman" w:hAnsi="Times New Roman"/>
                  </w:rPr>
                </w:rPrChange>
              </w:rPr>
            </w:pPr>
          </w:p>
        </w:tc>
      </w:tr>
    </w:tbl>
    <w:p w14:paraId="1E23438E" w14:textId="77777777" w:rsidR="001B7D58" w:rsidRPr="007367D6" w:rsidRDefault="001B7D58" w:rsidP="008F3589">
      <w:pPr>
        <w:pStyle w:val="Titre1"/>
        <w:rPr>
          <w:rFonts w:cs="Arial"/>
          <w:i/>
          <w:color w:val="76923C"/>
          <w:sz w:val="18"/>
          <w:szCs w:val="18"/>
          <w:lang w:val="it-IT"/>
        </w:rPr>
      </w:pPr>
    </w:p>
    <w:sectPr w:rsidR="001B7D58" w:rsidRPr="007367D6" w:rsidSect="005C2591">
      <w:headerReference w:type="default" r:id="rId25"/>
      <w:footerReference w:type="default" r:id="rId26"/>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6734" w14:textId="77777777" w:rsidR="00DB4D71" w:rsidRDefault="00DB4D71">
      <w:r>
        <w:separator/>
      </w:r>
    </w:p>
  </w:endnote>
  <w:endnote w:type="continuationSeparator" w:id="0">
    <w:p w14:paraId="283DD76D" w14:textId="77777777" w:rsidR="00DB4D71" w:rsidRDefault="00DB4D71">
      <w:r>
        <w:continuationSeparator/>
      </w:r>
    </w:p>
  </w:endnote>
  <w:endnote w:type="continuationNotice" w:id="1">
    <w:p w14:paraId="4ECC1194" w14:textId="77777777" w:rsidR="00660808" w:rsidRDefault="006608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notTrueType/>
    <w:pitch w:val="variable"/>
    <w:sig w:usb0="E00002FF" w:usb1="5000785B" w:usb2="00000000" w:usb3="00000000" w:csb0="0000019F" w:csb1="00000000"/>
  </w:font>
  <w:font w:name="Times">
    <w:altName w:val="Sylfaen"/>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BAFF" w14:textId="77777777" w:rsidR="009822C7" w:rsidRDefault="009822C7">
    <w:pPr>
      <w:pStyle w:val="Pieddepage"/>
    </w:pPr>
  </w:p>
  <w:p w14:paraId="4CC5A88B" w14:textId="77777777" w:rsidR="009822C7" w:rsidRDefault="009822C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DE30" w14:textId="77777777" w:rsidR="009822C7" w:rsidRPr="005C2591" w:rsidRDefault="009822C7" w:rsidP="005C2591">
    <w:pPr>
      <w:pStyle w:val="Pieddepage"/>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A5B56" w14:textId="77777777" w:rsidR="00DB4D71" w:rsidRDefault="00DB4D71">
      <w:r>
        <w:separator/>
      </w:r>
    </w:p>
  </w:footnote>
  <w:footnote w:type="continuationSeparator" w:id="0">
    <w:p w14:paraId="10CD0BF3" w14:textId="77777777" w:rsidR="00DB4D71" w:rsidRDefault="00DB4D71">
      <w:r>
        <w:continuationSeparator/>
      </w:r>
    </w:p>
  </w:footnote>
  <w:footnote w:type="continuationNotice" w:id="1">
    <w:p w14:paraId="600D733A" w14:textId="77777777" w:rsidR="00660808" w:rsidRDefault="0066080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9C9A6" w14:textId="77777777" w:rsidR="009822C7" w:rsidRDefault="009822C7">
    <w:pPr>
      <w:pStyle w:val="En-tte"/>
    </w:pPr>
    <w:r>
      <w:rPr>
        <w:lang w:eastAsia="en-GB"/>
      </w:rPr>
      <w:drawing>
        <wp:anchor distT="0" distB="0" distL="114300" distR="114300" simplePos="0" relativeHeight="251658240" behindDoc="1" locked="0" layoutInCell="1" allowOverlap="1" wp14:anchorId="089BE674" wp14:editId="5FE4978D">
          <wp:simplePos x="0" y="0"/>
          <wp:positionH relativeFrom="column">
            <wp:posOffset>-100965</wp:posOffset>
          </wp:positionH>
          <wp:positionV relativeFrom="paragraph">
            <wp:posOffset>998220</wp:posOffset>
          </wp:positionV>
          <wp:extent cx="6607810" cy="2876550"/>
          <wp:effectExtent l="19050" t="0" r="2540" b="0"/>
          <wp:wrapNone/>
          <wp:docPr id="573813928" name="Picture 573813928"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B1CF" w14:textId="5230F624" w:rsidR="009822C7" w:rsidRDefault="009822C7" w:rsidP="005C2591">
    <w:pPr>
      <w:pStyle w:val="En-tte"/>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B410ED">
      <w:t>ETSI TR 103 841V0.0.1 (2024-01)</w:t>
    </w:r>
    <w:r>
      <w:rPr>
        <w:noProof w:val="0"/>
      </w:rPr>
      <w:fldChar w:fldCharType="end"/>
    </w:r>
  </w:p>
  <w:p w14:paraId="6AAC1868" w14:textId="77777777" w:rsidR="009822C7" w:rsidRDefault="009822C7" w:rsidP="005C2591">
    <w:pPr>
      <w:pStyle w:val="En-tte"/>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t>22</w:t>
    </w:r>
    <w:r>
      <w:rPr>
        <w:noProof w:val="0"/>
      </w:rPr>
      <w:fldChar w:fldCharType="end"/>
    </w:r>
  </w:p>
  <w:p w14:paraId="67312F30" w14:textId="61554F89" w:rsidR="009822C7" w:rsidRDefault="009822C7" w:rsidP="005C2591">
    <w:pPr>
      <w:pStyle w:val="En-tte"/>
      <w:framePr w:wrap="auto" w:vAnchor="text" w:hAnchor="margin" w:y="1"/>
      <w:widowControl/>
      <w:rPr>
        <w:noProof w:val="0"/>
      </w:rPr>
    </w:pPr>
    <w:r>
      <w:rPr>
        <w:noProof w:val="0"/>
      </w:rPr>
      <w:fldChar w:fldCharType="begin"/>
    </w:r>
    <w:r>
      <w:rPr>
        <w:noProof w:val="0"/>
      </w:rPr>
      <w:instrText xml:space="preserve">styleref ZGSM </w:instrText>
    </w:r>
    <w:r>
      <w:rPr>
        <w:noProof w:val="0"/>
      </w:rPr>
      <w:fldChar w:fldCharType="end"/>
    </w:r>
  </w:p>
  <w:p w14:paraId="64EC235F" w14:textId="77777777" w:rsidR="009822C7" w:rsidRPr="005C2591" w:rsidRDefault="009822C7" w:rsidP="005C259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0ED7F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AE174B"/>
    <w:multiLevelType w:val="hybridMultilevel"/>
    <w:tmpl w:val="921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D685C"/>
    <w:multiLevelType w:val="hybridMultilevel"/>
    <w:tmpl w:val="E2C64B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5C858C6"/>
    <w:multiLevelType w:val="multilevel"/>
    <w:tmpl w:val="CC90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0ED4E36"/>
    <w:multiLevelType w:val="hybridMultilevel"/>
    <w:tmpl w:val="97F41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8C5FEE0"/>
    <w:multiLevelType w:val="hybridMultilevel"/>
    <w:tmpl w:val="FFFFFFFF"/>
    <w:lvl w:ilvl="0" w:tplc="AD2ABE7A">
      <w:start w:val="1"/>
      <w:numFmt w:val="bullet"/>
      <w:lvlText w:val="·"/>
      <w:lvlJc w:val="left"/>
      <w:pPr>
        <w:ind w:left="720" w:hanging="360"/>
      </w:pPr>
      <w:rPr>
        <w:rFonts w:ascii="Symbol" w:hAnsi="Symbol" w:hint="default"/>
      </w:rPr>
    </w:lvl>
    <w:lvl w:ilvl="1" w:tplc="DB365220">
      <w:start w:val="1"/>
      <w:numFmt w:val="bullet"/>
      <w:lvlText w:val="o"/>
      <w:lvlJc w:val="left"/>
      <w:pPr>
        <w:ind w:left="1440" w:hanging="360"/>
      </w:pPr>
      <w:rPr>
        <w:rFonts w:ascii="Courier New" w:hAnsi="Courier New" w:hint="default"/>
      </w:rPr>
    </w:lvl>
    <w:lvl w:ilvl="2" w:tplc="19926DAE">
      <w:start w:val="1"/>
      <w:numFmt w:val="bullet"/>
      <w:lvlText w:val=""/>
      <w:lvlJc w:val="left"/>
      <w:pPr>
        <w:ind w:left="2160" w:hanging="360"/>
      </w:pPr>
      <w:rPr>
        <w:rFonts w:ascii="Wingdings" w:hAnsi="Wingdings" w:hint="default"/>
      </w:rPr>
    </w:lvl>
    <w:lvl w:ilvl="3" w:tplc="347CE9CC">
      <w:start w:val="1"/>
      <w:numFmt w:val="bullet"/>
      <w:lvlText w:val=""/>
      <w:lvlJc w:val="left"/>
      <w:pPr>
        <w:ind w:left="2880" w:hanging="360"/>
      </w:pPr>
      <w:rPr>
        <w:rFonts w:ascii="Symbol" w:hAnsi="Symbol" w:hint="default"/>
      </w:rPr>
    </w:lvl>
    <w:lvl w:ilvl="4" w:tplc="F55A30B8">
      <w:start w:val="1"/>
      <w:numFmt w:val="bullet"/>
      <w:lvlText w:val="o"/>
      <w:lvlJc w:val="left"/>
      <w:pPr>
        <w:ind w:left="3600" w:hanging="360"/>
      </w:pPr>
      <w:rPr>
        <w:rFonts w:ascii="Courier New" w:hAnsi="Courier New" w:hint="default"/>
      </w:rPr>
    </w:lvl>
    <w:lvl w:ilvl="5" w:tplc="7ACEC440">
      <w:start w:val="1"/>
      <w:numFmt w:val="bullet"/>
      <w:lvlText w:val=""/>
      <w:lvlJc w:val="left"/>
      <w:pPr>
        <w:ind w:left="4320" w:hanging="360"/>
      </w:pPr>
      <w:rPr>
        <w:rFonts w:ascii="Wingdings" w:hAnsi="Wingdings" w:hint="default"/>
      </w:rPr>
    </w:lvl>
    <w:lvl w:ilvl="6" w:tplc="7DDE4F0C">
      <w:start w:val="1"/>
      <w:numFmt w:val="bullet"/>
      <w:lvlText w:val=""/>
      <w:lvlJc w:val="left"/>
      <w:pPr>
        <w:ind w:left="5040" w:hanging="360"/>
      </w:pPr>
      <w:rPr>
        <w:rFonts w:ascii="Symbol" w:hAnsi="Symbol" w:hint="default"/>
      </w:rPr>
    </w:lvl>
    <w:lvl w:ilvl="7" w:tplc="181AE2D2">
      <w:start w:val="1"/>
      <w:numFmt w:val="bullet"/>
      <w:lvlText w:val="o"/>
      <w:lvlJc w:val="left"/>
      <w:pPr>
        <w:ind w:left="5760" w:hanging="360"/>
      </w:pPr>
      <w:rPr>
        <w:rFonts w:ascii="Courier New" w:hAnsi="Courier New" w:hint="default"/>
      </w:rPr>
    </w:lvl>
    <w:lvl w:ilvl="8" w:tplc="4350CF56">
      <w:start w:val="1"/>
      <w:numFmt w:val="bullet"/>
      <w:lvlText w:val=""/>
      <w:lvlJc w:val="left"/>
      <w:pPr>
        <w:ind w:left="6480" w:hanging="360"/>
      </w:pPr>
      <w:rPr>
        <w:rFonts w:ascii="Wingdings" w:hAnsi="Wingdings" w:hint="default"/>
      </w:rPr>
    </w:lvl>
  </w:abstractNum>
  <w:abstractNum w:abstractNumId="35" w15:restartNumberingAfterBreak="0">
    <w:nsid w:val="5F3B2099"/>
    <w:multiLevelType w:val="hybridMultilevel"/>
    <w:tmpl w:val="700AA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903308"/>
    <w:multiLevelType w:val="hybridMultilevel"/>
    <w:tmpl w:val="12EA0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94E2608"/>
    <w:multiLevelType w:val="hybridMultilevel"/>
    <w:tmpl w:val="8FB6E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BEE559E"/>
    <w:multiLevelType w:val="hybridMultilevel"/>
    <w:tmpl w:val="C644B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5" w15:restartNumberingAfterBreak="0">
    <w:nsid w:val="797371DB"/>
    <w:multiLevelType w:val="multilevel"/>
    <w:tmpl w:val="47F8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50390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515805865">
    <w:abstractNumId w:val="22"/>
  </w:num>
  <w:num w:numId="3" w16cid:durableId="1040740459">
    <w:abstractNumId w:val="43"/>
  </w:num>
  <w:num w:numId="4" w16cid:durableId="347947859">
    <w:abstractNumId w:val="14"/>
  </w:num>
  <w:num w:numId="5" w16cid:durableId="795176714">
    <w:abstractNumId w:val="24"/>
  </w:num>
  <w:num w:numId="6" w16cid:durableId="1387339971">
    <w:abstractNumId w:val="32"/>
  </w:num>
  <w:num w:numId="7" w16cid:durableId="1944074814">
    <w:abstractNumId w:val="10"/>
    <w:lvlOverride w:ilvl="0">
      <w:lvl w:ilvl="0">
        <w:numFmt w:val="bullet"/>
        <w:lvlText w:val=""/>
        <w:legacy w:legacy="1" w:legacySpace="0" w:legacyIndent="0"/>
        <w:lvlJc w:val="left"/>
        <w:rPr>
          <w:rFonts w:ascii="Symbol" w:hAnsi="Symbol" w:hint="default"/>
        </w:rPr>
      </w:lvl>
    </w:lvlOverride>
  </w:num>
  <w:num w:numId="8" w16cid:durableId="598803811">
    <w:abstractNumId w:val="2"/>
  </w:num>
  <w:num w:numId="9" w16cid:durableId="690685368">
    <w:abstractNumId w:val="1"/>
  </w:num>
  <w:num w:numId="10" w16cid:durableId="158931870">
    <w:abstractNumId w:val="0"/>
  </w:num>
  <w:num w:numId="11" w16cid:durableId="1774088477">
    <w:abstractNumId w:val="31"/>
  </w:num>
  <w:num w:numId="12" w16cid:durableId="1466772140">
    <w:abstractNumId w:val="27"/>
  </w:num>
  <w:num w:numId="13" w16cid:durableId="1631546353">
    <w:abstractNumId w:val="26"/>
  </w:num>
  <w:num w:numId="14" w16cid:durableId="127748390">
    <w:abstractNumId w:val="9"/>
  </w:num>
  <w:num w:numId="15" w16cid:durableId="455223015">
    <w:abstractNumId w:val="7"/>
  </w:num>
  <w:num w:numId="16" w16cid:durableId="1759591697">
    <w:abstractNumId w:val="6"/>
  </w:num>
  <w:num w:numId="17" w16cid:durableId="449446034">
    <w:abstractNumId w:val="5"/>
  </w:num>
  <w:num w:numId="18" w16cid:durableId="412169908">
    <w:abstractNumId w:val="4"/>
  </w:num>
  <w:num w:numId="19" w16cid:durableId="1698577536">
    <w:abstractNumId w:val="8"/>
  </w:num>
  <w:num w:numId="20" w16cid:durableId="1180583641">
    <w:abstractNumId w:val="3"/>
  </w:num>
  <w:num w:numId="21" w16cid:durableId="1015810211">
    <w:abstractNumId w:val="21"/>
  </w:num>
  <w:num w:numId="22" w16cid:durableId="1828939238">
    <w:abstractNumId w:val="37"/>
  </w:num>
  <w:num w:numId="23" w16cid:durableId="36247937">
    <w:abstractNumId w:val="29"/>
  </w:num>
  <w:num w:numId="24" w16cid:durableId="575408374">
    <w:abstractNumId w:val="33"/>
  </w:num>
  <w:num w:numId="25" w16cid:durableId="1553886024">
    <w:abstractNumId w:val="19"/>
  </w:num>
  <w:num w:numId="26" w16cid:durableId="1242643375">
    <w:abstractNumId w:val="13"/>
  </w:num>
  <w:num w:numId="27" w16cid:durableId="1778258726">
    <w:abstractNumId w:val="17"/>
  </w:num>
  <w:num w:numId="28" w16cid:durableId="1209419696">
    <w:abstractNumId w:val="30"/>
  </w:num>
  <w:num w:numId="29" w16cid:durableId="1060708080">
    <w:abstractNumId w:val="40"/>
  </w:num>
  <w:num w:numId="30" w16cid:durableId="1101141410">
    <w:abstractNumId w:val="25"/>
  </w:num>
  <w:num w:numId="31" w16cid:durableId="1848904037">
    <w:abstractNumId w:val="12"/>
  </w:num>
  <w:num w:numId="32" w16cid:durableId="1074470957">
    <w:abstractNumId w:val="28"/>
  </w:num>
  <w:num w:numId="33" w16cid:durableId="942347769">
    <w:abstractNumId w:val="18"/>
  </w:num>
  <w:num w:numId="34" w16cid:durableId="1847011916">
    <w:abstractNumId w:val="23"/>
  </w:num>
  <w:num w:numId="35" w16cid:durableId="713653447">
    <w:abstractNumId w:val="38"/>
  </w:num>
  <w:num w:numId="36" w16cid:durableId="884875544">
    <w:abstractNumId w:val="11"/>
  </w:num>
  <w:num w:numId="37" w16cid:durableId="9229058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44854428">
    <w:abstractNumId w:val="42"/>
  </w:num>
  <w:num w:numId="39" w16cid:durableId="440075802">
    <w:abstractNumId w:val="44"/>
  </w:num>
  <w:num w:numId="40" w16cid:durableId="1012998936">
    <w:abstractNumId w:val="20"/>
  </w:num>
  <w:num w:numId="41" w16cid:durableId="1601375917">
    <w:abstractNumId w:val="16"/>
  </w:num>
  <w:num w:numId="42" w16cid:durableId="569771633">
    <w:abstractNumId w:val="45"/>
  </w:num>
  <w:num w:numId="43" w16cid:durableId="274482863">
    <w:abstractNumId w:val="34"/>
  </w:num>
  <w:num w:numId="44" w16cid:durableId="1878927186">
    <w:abstractNumId w:val="35"/>
  </w:num>
  <w:num w:numId="45" w16cid:durableId="851263731">
    <w:abstractNumId w:val="36"/>
  </w:num>
  <w:num w:numId="46" w16cid:durableId="1678926403">
    <w:abstractNumId w:val="39"/>
  </w:num>
  <w:num w:numId="47" w16cid:durableId="14813841">
    <w:abstractNumId w:val="15"/>
  </w:num>
  <w:num w:numId="48" w16cid:durableId="1768502884">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erry Monteil">
    <w15:presenceInfo w15:providerId="AD" w15:userId="S::monteil@insa-toulouse.fr::9cebd7d1-2d02-4683-b700-73c7ad2a9832"/>
  </w15:person>
  <w15:person w15:author="Marie-Agnes Peraldi">
    <w15:presenceInfo w15:providerId="None" w15:userId="Marie-Agnes Peral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hideSpellingErrors/>
  <w:hideGrammaticalErrors/>
  <w:activeWritingStyle w:appName="MSWord" w:lang="fr-FR" w:vendorID="64" w:dllVersion="4096"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3"/>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D58"/>
    <w:rsid w:val="00016837"/>
    <w:rsid w:val="00016B19"/>
    <w:rsid w:val="00023CA9"/>
    <w:rsid w:val="00076B7D"/>
    <w:rsid w:val="000C0C18"/>
    <w:rsid w:val="000C30DC"/>
    <w:rsid w:val="000D5DC7"/>
    <w:rsid w:val="000E6C30"/>
    <w:rsid w:val="00106C11"/>
    <w:rsid w:val="001246A8"/>
    <w:rsid w:val="00132082"/>
    <w:rsid w:val="00185057"/>
    <w:rsid w:val="00190D7C"/>
    <w:rsid w:val="001A046F"/>
    <w:rsid w:val="001B7D58"/>
    <w:rsid w:val="001C1A09"/>
    <w:rsid w:val="001C5D78"/>
    <w:rsid w:val="001D5BBB"/>
    <w:rsid w:val="001D6115"/>
    <w:rsid w:val="001F2E53"/>
    <w:rsid w:val="00201864"/>
    <w:rsid w:val="00205756"/>
    <w:rsid w:val="002067E7"/>
    <w:rsid w:val="002110EC"/>
    <w:rsid w:val="002164D8"/>
    <w:rsid w:val="00245023"/>
    <w:rsid w:val="00250BB3"/>
    <w:rsid w:val="00253734"/>
    <w:rsid w:val="00261106"/>
    <w:rsid w:val="002646AB"/>
    <w:rsid w:val="0027054B"/>
    <w:rsid w:val="00276EA9"/>
    <w:rsid w:val="0028262C"/>
    <w:rsid w:val="002840F0"/>
    <w:rsid w:val="00286A36"/>
    <w:rsid w:val="0029505C"/>
    <w:rsid w:val="002B6B7D"/>
    <w:rsid w:val="002E1EA2"/>
    <w:rsid w:val="002E4869"/>
    <w:rsid w:val="002E504D"/>
    <w:rsid w:val="002F5B0A"/>
    <w:rsid w:val="00335D8E"/>
    <w:rsid w:val="00337345"/>
    <w:rsid w:val="00337F88"/>
    <w:rsid w:val="003461BE"/>
    <w:rsid w:val="003579C1"/>
    <w:rsid w:val="003729D4"/>
    <w:rsid w:val="0037443A"/>
    <w:rsid w:val="00377C0A"/>
    <w:rsid w:val="003915E4"/>
    <w:rsid w:val="003971A3"/>
    <w:rsid w:val="003A7733"/>
    <w:rsid w:val="003B2D4C"/>
    <w:rsid w:val="003C0F81"/>
    <w:rsid w:val="003C1895"/>
    <w:rsid w:val="003C368B"/>
    <w:rsid w:val="003C55BF"/>
    <w:rsid w:val="003D4EE4"/>
    <w:rsid w:val="003D5BBC"/>
    <w:rsid w:val="003F10FB"/>
    <w:rsid w:val="003F4C70"/>
    <w:rsid w:val="00423106"/>
    <w:rsid w:val="00432989"/>
    <w:rsid w:val="00434BB1"/>
    <w:rsid w:val="00436589"/>
    <w:rsid w:val="00450AE6"/>
    <w:rsid w:val="00450B8D"/>
    <w:rsid w:val="00454C2D"/>
    <w:rsid w:val="004829CC"/>
    <w:rsid w:val="00496942"/>
    <w:rsid w:val="004B36F1"/>
    <w:rsid w:val="004E49B5"/>
    <w:rsid w:val="00505DEA"/>
    <w:rsid w:val="005343FF"/>
    <w:rsid w:val="00552322"/>
    <w:rsid w:val="005543E1"/>
    <w:rsid w:val="005574ED"/>
    <w:rsid w:val="00562703"/>
    <w:rsid w:val="00576D12"/>
    <w:rsid w:val="00590A1C"/>
    <w:rsid w:val="005A20CE"/>
    <w:rsid w:val="005A489E"/>
    <w:rsid w:val="005B11B4"/>
    <w:rsid w:val="005B5D77"/>
    <w:rsid w:val="005C0B06"/>
    <w:rsid w:val="005C2591"/>
    <w:rsid w:val="005D7826"/>
    <w:rsid w:val="005E543A"/>
    <w:rsid w:val="005F1022"/>
    <w:rsid w:val="006162F9"/>
    <w:rsid w:val="00640A97"/>
    <w:rsid w:val="0064134F"/>
    <w:rsid w:val="00647B50"/>
    <w:rsid w:val="0065357B"/>
    <w:rsid w:val="006566DE"/>
    <w:rsid w:val="00660808"/>
    <w:rsid w:val="00675914"/>
    <w:rsid w:val="00681F22"/>
    <w:rsid w:val="0069379C"/>
    <w:rsid w:val="006C26D1"/>
    <w:rsid w:val="006C53AF"/>
    <w:rsid w:val="006E78EF"/>
    <w:rsid w:val="006E7A33"/>
    <w:rsid w:val="006F7638"/>
    <w:rsid w:val="007108AF"/>
    <w:rsid w:val="007156BF"/>
    <w:rsid w:val="007367D6"/>
    <w:rsid w:val="00764B6C"/>
    <w:rsid w:val="007713B6"/>
    <w:rsid w:val="00787A94"/>
    <w:rsid w:val="007A4700"/>
    <w:rsid w:val="007D180B"/>
    <w:rsid w:val="007D5EA8"/>
    <w:rsid w:val="007E4D85"/>
    <w:rsid w:val="007F0862"/>
    <w:rsid w:val="007F2297"/>
    <w:rsid w:val="007F47A8"/>
    <w:rsid w:val="00802F25"/>
    <w:rsid w:val="00810D2F"/>
    <w:rsid w:val="008224E0"/>
    <w:rsid w:val="0084106E"/>
    <w:rsid w:val="008471C1"/>
    <w:rsid w:val="00852F38"/>
    <w:rsid w:val="008910F5"/>
    <w:rsid w:val="00895625"/>
    <w:rsid w:val="008D2CC8"/>
    <w:rsid w:val="008E0457"/>
    <w:rsid w:val="008E0BC5"/>
    <w:rsid w:val="008F27E7"/>
    <w:rsid w:val="008F3589"/>
    <w:rsid w:val="009079A4"/>
    <w:rsid w:val="0091559A"/>
    <w:rsid w:val="0095285A"/>
    <w:rsid w:val="0095362D"/>
    <w:rsid w:val="0095600D"/>
    <w:rsid w:val="009822C7"/>
    <w:rsid w:val="00987297"/>
    <w:rsid w:val="00987963"/>
    <w:rsid w:val="009B74ED"/>
    <w:rsid w:val="009C7031"/>
    <w:rsid w:val="009E37FA"/>
    <w:rsid w:val="009E4CFB"/>
    <w:rsid w:val="009E7331"/>
    <w:rsid w:val="009F1638"/>
    <w:rsid w:val="00A1254F"/>
    <w:rsid w:val="00A212E6"/>
    <w:rsid w:val="00A318C3"/>
    <w:rsid w:val="00A431CD"/>
    <w:rsid w:val="00A43B67"/>
    <w:rsid w:val="00A66B7E"/>
    <w:rsid w:val="00A82B68"/>
    <w:rsid w:val="00AA6DD6"/>
    <w:rsid w:val="00AB2FF6"/>
    <w:rsid w:val="00AB66A5"/>
    <w:rsid w:val="00AC6623"/>
    <w:rsid w:val="00AD3B3B"/>
    <w:rsid w:val="00B0341D"/>
    <w:rsid w:val="00B03ED8"/>
    <w:rsid w:val="00B25A02"/>
    <w:rsid w:val="00B410ED"/>
    <w:rsid w:val="00B422D3"/>
    <w:rsid w:val="00B4682E"/>
    <w:rsid w:val="00B566AF"/>
    <w:rsid w:val="00B6025B"/>
    <w:rsid w:val="00B626F6"/>
    <w:rsid w:val="00B71F99"/>
    <w:rsid w:val="00B82D5B"/>
    <w:rsid w:val="00B8446A"/>
    <w:rsid w:val="00B9022C"/>
    <w:rsid w:val="00BA197F"/>
    <w:rsid w:val="00BB3A3C"/>
    <w:rsid w:val="00BD0D8E"/>
    <w:rsid w:val="00BD23D6"/>
    <w:rsid w:val="00BE78CF"/>
    <w:rsid w:val="00BF3A85"/>
    <w:rsid w:val="00C071CB"/>
    <w:rsid w:val="00C1028D"/>
    <w:rsid w:val="00C22E46"/>
    <w:rsid w:val="00C27C11"/>
    <w:rsid w:val="00C372B3"/>
    <w:rsid w:val="00C56BC2"/>
    <w:rsid w:val="00C80EEC"/>
    <w:rsid w:val="00C932FD"/>
    <w:rsid w:val="00C9627E"/>
    <w:rsid w:val="00CB5DAD"/>
    <w:rsid w:val="00CB7FF5"/>
    <w:rsid w:val="00CC1CD0"/>
    <w:rsid w:val="00CD56F6"/>
    <w:rsid w:val="00CD7DDF"/>
    <w:rsid w:val="00CE562B"/>
    <w:rsid w:val="00CF3C2D"/>
    <w:rsid w:val="00D07752"/>
    <w:rsid w:val="00D27379"/>
    <w:rsid w:val="00D60061"/>
    <w:rsid w:val="00D87B2F"/>
    <w:rsid w:val="00D93310"/>
    <w:rsid w:val="00D94927"/>
    <w:rsid w:val="00DA69A5"/>
    <w:rsid w:val="00DA778D"/>
    <w:rsid w:val="00DB3F2D"/>
    <w:rsid w:val="00DB4D71"/>
    <w:rsid w:val="00DC4BE3"/>
    <w:rsid w:val="00DF2D3E"/>
    <w:rsid w:val="00E23327"/>
    <w:rsid w:val="00E35F1C"/>
    <w:rsid w:val="00E85263"/>
    <w:rsid w:val="00E86720"/>
    <w:rsid w:val="00EA5D4C"/>
    <w:rsid w:val="00EB0A55"/>
    <w:rsid w:val="00EB5FA5"/>
    <w:rsid w:val="00EC2AFE"/>
    <w:rsid w:val="00F02353"/>
    <w:rsid w:val="00F168BD"/>
    <w:rsid w:val="00F2505A"/>
    <w:rsid w:val="00F36DDF"/>
    <w:rsid w:val="00F50B77"/>
    <w:rsid w:val="00F715B4"/>
    <w:rsid w:val="00F753A8"/>
    <w:rsid w:val="00F922AA"/>
    <w:rsid w:val="00F963AE"/>
    <w:rsid w:val="00F96AB0"/>
    <w:rsid w:val="00FB4C71"/>
    <w:rsid w:val="00FD3B69"/>
    <w:rsid w:val="01DE8859"/>
    <w:rsid w:val="032E0CB8"/>
    <w:rsid w:val="0C645243"/>
    <w:rsid w:val="12E0AB20"/>
    <w:rsid w:val="1F617DBF"/>
    <w:rsid w:val="23EA91DD"/>
    <w:rsid w:val="24F356CF"/>
    <w:rsid w:val="29A39CDC"/>
    <w:rsid w:val="2D784BC6"/>
    <w:rsid w:val="2FE20E16"/>
    <w:rsid w:val="30D0437F"/>
    <w:rsid w:val="38D4C8DA"/>
    <w:rsid w:val="41347A87"/>
    <w:rsid w:val="42C4F0D4"/>
    <w:rsid w:val="49533A16"/>
    <w:rsid w:val="4BE1BCD5"/>
    <w:rsid w:val="5261CCFD"/>
    <w:rsid w:val="52DE7BC5"/>
    <w:rsid w:val="5415444B"/>
    <w:rsid w:val="56DC8A60"/>
    <w:rsid w:val="5C870987"/>
    <w:rsid w:val="6A79489D"/>
    <w:rsid w:val="6CA0B9E3"/>
    <w:rsid w:val="6EC87E15"/>
    <w:rsid w:val="722425FA"/>
    <w:rsid w:val="74D64AFE"/>
    <w:rsid w:val="77D710FC"/>
    <w:rsid w:val="7850CE6F"/>
    <w:rsid w:val="7E3DA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B36D0B"/>
  <w15:chartTrackingRefBased/>
  <w15:docId w15:val="{C1051BDD-37D6-4C1F-9565-927123E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591"/>
    <w:pPr>
      <w:overflowPunct w:val="0"/>
      <w:autoSpaceDE w:val="0"/>
      <w:autoSpaceDN w:val="0"/>
      <w:adjustRightInd w:val="0"/>
      <w:spacing w:after="180"/>
      <w:textAlignment w:val="baseline"/>
    </w:pPr>
    <w:rPr>
      <w:lang w:eastAsia="en-US"/>
    </w:rPr>
  </w:style>
  <w:style w:type="paragraph" w:styleId="Titre1">
    <w:name w:val="heading 1"/>
    <w:next w:val="Normal"/>
    <w:link w:val="Titre1Car"/>
    <w:uiPriority w:val="9"/>
    <w:qFormat/>
    <w:rsid w:val="005C259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Titre2">
    <w:name w:val="heading 2"/>
    <w:basedOn w:val="Titre1"/>
    <w:next w:val="Normal"/>
    <w:link w:val="Titre2Car"/>
    <w:qFormat/>
    <w:rsid w:val="005C2591"/>
    <w:pPr>
      <w:pBdr>
        <w:top w:val="none" w:sz="0" w:space="0" w:color="auto"/>
      </w:pBdr>
      <w:spacing w:before="180"/>
      <w:outlineLvl w:val="1"/>
    </w:pPr>
    <w:rPr>
      <w:sz w:val="32"/>
    </w:rPr>
  </w:style>
  <w:style w:type="paragraph" w:styleId="Titre3">
    <w:name w:val="heading 3"/>
    <w:basedOn w:val="Titre2"/>
    <w:next w:val="Normal"/>
    <w:qFormat/>
    <w:rsid w:val="005C2591"/>
    <w:pPr>
      <w:spacing w:before="120"/>
      <w:outlineLvl w:val="2"/>
    </w:pPr>
    <w:rPr>
      <w:sz w:val="28"/>
    </w:rPr>
  </w:style>
  <w:style w:type="paragraph" w:styleId="Titre4">
    <w:name w:val="heading 4"/>
    <w:basedOn w:val="Titre3"/>
    <w:next w:val="Normal"/>
    <w:qFormat/>
    <w:rsid w:val="005C2591"/>
    <w:pPr>
      <w:ind w:left="1418" w:hanging="1418"/>
      <w:outlineLvl w:val="3"/>
    </w:pPr>
    <w:rPr>
      <w:sz w:val="24"/>
    </w:rPr>
  </w:style>
  <w:style w:type="paragraph" w:styleId="Titre5">
    <w:name w:val="heading 5"/>
    <w:basedOn w:val="Titre4"/>
    <w:next w:val="Normal"/>
    <w:qFormat/>
    <w:rsid w:val="005C2591"/>
    <w:pPr>
      <w:ind w:left="1701" w:hanging="1701"/>
      <w:outlineLvl w:val="4"/>
    </w:pPr>
    <w:rPr>
      <w:sz w:val="22"/>
    </w:rPr>
  </w:style>
  <w:style w:type="paragraph" w:styleId="Titre6">
    <w:name w:val="heading 6"/>
    <w:basedOn w:val="H6"/>
    <w:next w:val="Normal"/>
    <w:qFormat/>
    <w:rsid w:val="005C2591"/>
    <w:pPr>
      <w:outlineLvl w:val="5"/>
    </w:pPr>
  </w:style>
  <w:style w:type="paragraph" w:styleId="Titre7">
    <w:name w:val="heading 7"/>
    <w:basedOn w:val="H6"/>
    <w:next w:val="Normal"/>
    <w:qFormat/>
    <w:rsid w:val="005C2591"/>
    <w:pPr>
      <w:outlineLvl w:val="6"/>
    </w:pPr>
  </w:style>
  <w:style w:type="paragraph" w:styleId="Titre8">
    <w:name w:val="heading 8"/>
    <w:basedOn w:val="Titre1"/>
    <w:next w:val="Normal"/>
    <w:link w:val="Titre8Car"/>
    <w:qFormat/>
    <w:rsid w:val="005C2591"/>
    <w:pPr>
      <w:ind w:left="0" w:firstLine="0"/>
      <w:outlineLvl w:val="7"/>
    </w:pPr>
  </w:style>
  <w:style w:type="paragraph" w:styleId="Titre9">
    <w:name w:val="heading 9"/>
    <w:basedOn w:val="Titre8"/>
    <w:next w:val="Normal"/>
    <w:link w:val="Titre9Car"/>
    <w:qFormat/>
    <w:rsid w:val="005C2591"/>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6">
    <w:name w:val="H6"/>
    <w:basedOn w:val="Titre5"/>
    <w:next w:val="Normal"/>
    <w:rsid w:val="005C2591"/>
    <w:pPr>
      <w:ind w:left="1985" w:hanging="1985"/>
      <w:outlineLvl w:val="9"/>
    </w:pPr>
    <w:rPr>
      <w:sz w:val="20"/>
    </w:rPr>
  </w:style>
  <w:style w:type="paragraph" w:styleId="TM9">
    <w:name w:val="toc 9"/>
    <w:basedOn w:val="TM8"/>
    <w:uiPriority w:val="39"/>
    <w:rsid w:val="005C2591"/>
    <w:pPr>
      <w:ind w:left="1418" w:hanging="1418"/>
    </w:pPr>
  </w:style>
  <w:style w:type="paragraph" w:styleId="TM8">
    <w:name w:val="toc 8"/>
    <w:basedOn w:val="TM1"/>
    <w:rsid w:val="005C2591"/>
    <w:pPr>
      <w:spacing w:before="180"/>
      <w:ind w:left="2693" w:hanging="2693"/>
    </w:pPr>
    <w:rPr>
      <w:b/>
    </w:rPr>
  </w:style>
  <w:style w:type="paragraph" w:styleId="TM1">
    <w:name w:val="toc 1"/>
    <w:uiPriority w:val="39"/>
    <w:rsid w:val="005C2591"/>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5C2591"/>
    <w:pPr>
      <w:keepLines/>
      <w:tabs>
        <w:tab w:val="center" w:pos="4536"/>
        <w:tab w:val="right" w:pos="9072"/>
      </w:tabs>
    </w:pPr>
    <w:rPr>
      <w:noProof/>
    </w:rPr>
  </w:style>
  <w:style w:type="character" w:customStyle="1" w:styleId="ZGSM">
    <w:name w:val="ZGSM"/>
    <w:rsid w:val="005C2591"/>
  </w:style>
  <w:style w:type="paragraph" w:styleId="En-tte">
    <w:name w:val="header"/>
    <w:link w:val="En-tteCar"/>
    <w:rsid w:val="005C2591"/>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5C2591"/>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M5">
    <w:name w:val="toc 5"/>
    <w:basedOn w:val="TM4"/>
    <w:semiHidden/>
    <w:rsid w:val="005C2591"/>
    <w:pPr>
      <w:ind w:left="1701" w:hanging="1701"/>
    </w:pPr>
  </w:style>
  <w:style w:type="paragraph" w:styleId="TM4">
    <w:name w:val="toc 4"/>
    <w:basedOn w:val="TM3"/>
    <w:semiHidden/>
    <w:rsid w:val="005C2591"/>
    <w:pPr>
      <w:ind w:left="1418" w:hanging="1418"/>
    </w:pPr>
  </w:style>
  <w:style w:type="paragraph" w:styleId="TM3">
    <w:name w:val="toc 3"/>
    <w:basedOn w:val="TM2"/>
    <w:rsid w:val="005C2591"/>
    <w:pPr>
      <w:ind w:left="1134" w:hanging="1134"/>
    </w:pPr>
  </w:style>
  <w:style w:type="paragraph" w:styleId="TM2">
    <w:name w:val="toc 2"/>
    <w:basedOn w:val="TM1"/>
    <w:uiPriority w:val="39"/>
    <w:rsid w:val="005C2591"/>
    <w:pPr>
      <w:spacing w:before="0"/>
      <w:ind w:left="851" w:hanging="851"/>
    </w:pPr>
    <w:rPr>
      <w:sz w:val="20"/>
    </w:rPr>
  </w:style>
  <w:style w:type="paragraph" w:styleId="Index1">
    <w:name w:val="index 1"/>
    <w:basedOn w:val="Normal"/>
    <w:semiHidden/>
    <w:rsid w:val="005C2591"/>
    <w:pPr>
      <w:keepLines/>
    </w:pPr>
  </w:style>
  <w:style w:type="paragraph" w:styleId="Index2">
    <w:name w:val="index 2"/>
    <w:basedOn w:val="Index1"/>
    <w:semiHidden/>
    <w:rsid w:val="005C2591"/>
    <w:pPr>
      <w:ind w:left="284"/>
    </w:pPr>
  </w:style>
  <w:style w:type="paragraph" w:customStyle="1" w:styleId="TT">
    <w:name w:val="TT"/>
    <w:basedOn w:val="Titre1"/>
    <w:next w:val="Normal"/>
    <w:rsid w:val="005C2591"/>
    <w:pPr>
      <w:outlineLvl w:val="9"/>
    </w:pPr>
  </w:style>
  <w:style w:type="paragraph" w:styleId="Pieddepage">
    <w:name w:val="footer"/>
    <w:basedOn w:val="En-tte"/>
    <w:link w:val="PieddepageCar"/>
    <w:rsid w:val="005C2591"/>
    <w:pPr>
      <w:jc w:val="center"/>
    </w:pPr>
    <w:rPr>
      <w:i/>
    </w:rPr>
  </w:style>
  <w:style w:type="character" w:styleId="Appelnotedebasdep">
    <w:name w:val="footnote reference"/>
    <w:basedOn w:val="Policepardfaut"/>
    <w:semiHidden/>
    <w:rsid w:val="005C2591"/>
    <w:rPr>
      <w:b/>
      <w:position w:val="6"/>
      <w:sz w:val="16"/>
    </w:rPr>
  </w:style>
  <w:style w:type="paragraph" w:styleId="Notedebasdepage">
    <w:name w:val="footnote text"/>
    <w:basedOn w:val="Normal"/>
    <w:semiHidden/>
    <w:rsid w:val="005C2591"/>
    <w:pPr>
      <w:keepLines/>
      <w:ind w:left="454" w:hanging="454"/>
    </w:pPr>
    <w:rPr>
      <w:sz w:val="16"/>
    </w:rPr>
  </w:style>
  <w:style w:type="paragraph" w:customStyle="1" w:styleId="NF">
    <w:name w:val="NF"/>
    <w:basedOn w:val="NO"/>
    <w:rsid w:val="005C2591"/>
    <w:pPr>
      <w:keepNext/>
      <w:spacing w:after="0"/>
    </w:pPr>
    <w:rPr>
      <w:rFonts w:ascii="Arial" w:hAnsi="Arial"/>
      <w:sz w:val="18"/>
    </w:rPr>
  </w:style>
  <w:style w:type="paragraph" w:customStyle="1" w:styleId="NO">
    <w:name w:val="NO"/>
    <w:basedOn w:val="Normal"/>
    <w:link w:val="NOChar"/>
    <w:rsid w:val="005C2591"/>
    <w:pPr>
      <w:keepLines/>
      <w:ind w:left="1135" w:hanging="851"/>
    </w:pPr>
  </w:style>
  <w:style w:type="paragraph" w:customStyle="1" w:styleId="PL">
    <w:name w:val="PL"/>
    <w:rsid w:val="005C259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5C2591"/>
    <w:pPr>
      <w:jc w:val="right"/>
    </w:pPr>
  </w:style>
  <w:style w:type="paragraph" w:customStyle="1" w:styleId="TAL">
    <w:name w:val="TAL"/>
    <w:basedOn w:val="Normal"/>
    <w:rsid w:val="005C2591"/>
    <w:pPr>
      <w:keepNext/>
      <w:keepLines/>
      <w:spacing w:after="0"/>
    </w:pPr>
    <w:rPr>
      <w:rFonts w:ascii="Arial" w:hAnsi="Arial"/>
      <w:sz w:val="18"/>
    </w:rPr>
  </w:style>
  <w:style w:type="paragraph" w:styleId="Listenumros2">
    <w:name w:val="List Number 2"/>
    <w:basedOn w:val="Listenumros"/>
    <w:rsid w:val="005C2591"/>
    <w:pPr>
      <w:ind w:left="851"/>
    </w:pPr>
  </w:style>
  <w:style w:type="paragraph" w:styleId="Listenumros">
    <w:name w:val="List Number"/>
    <w:basedOn w:val="Liste"/>
    <w:rsid w:val="005C2591"/>
  </w:style>
  <w:style w:type="paragraph" w:styleId="Liste">
    <w:name w:val="List"/>
    <w:basedOn w:val="Normal"/>
    <w:rsid w:val="005C2591"/>
    <w:pPr>
      <w:ind w:left="568" w:hanging="284"/>
    </w:pPr>
  </w:style>
  <w:style w:type="paragraph" w:customStyle="1" w:styleId="TAH">
    <w:name w:val="TAH"/>
    <w:basedOn w:val="TAC"/>
    <w:rsid w:val="005C2591"/>
    <w:rPr>
      <w:b/>
    </w:rPr>
  </w:style>
  <w:style w:type="paragraph" w:customStyle="1" w:styleId="TAC">
    <w:name w:val="TAC"/>
    <w:basedOn w:val="TAL"/>
    <w:rsid w:val="005C2591"/>
    <w:pPr>
      <w:jc w:val="center"/>
    </w:pPr>
  </w:style>
  <w:style w:type="paragraph" w:customStyle="1" w:styleId="LD">
    <w:name w:val="LD"/>
    <w:rsid w:val="005C2591"/>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5C2591"/>
    <w:pPr>
      <w:keepLines/>
      <w:ind w:left="1702" w:hanging="1418"/>
    </w:pPr>
  </w:style>
  <w:style w:type="paragraph" w:customStyle="1" w:styleId="FP">
    <w:name w:val="FP"/>
    <w:basedOn w:val="Normal"/>
    <w:rsid w:val="005C2591"/>
    <w:pPr>
      <w:spacing w:after="0"/>
    </w:pPr>
  </w:style>
  <w:style w:type="paragraph" w:customStyle="1" w:styleId="NW">
    <w:name w:val="NW"/>
    <w:basedOn w:val="NO"/>
    <w:rsid w:val="005C2591"/>
    <w:pPr>
      <w:spacing w:after="0"/>
    </w:pPr>
  </w:style>
  <w:style w:type="paragraph" w:customStyle="1" w:styleId="EW">
    <w:name w:val="EW"/>
    <w:basedOn w:val="EX"/>
    <w:rsid w:val="005C2591"/>
    <w:pPr>
      <w:spacing w:after="0"/>
    </w:pPr>
  </w:style>
  <w:style w:type="paragraph" w:customStyle="1" w:styleId="B10">
    <w:name w:val="B1"/>
    <w:basedOn w:val="Liste"/>
    <w:rsid w:val="005C2591"/>
    <w:pPr>
      <w:ind w:left="738" w:hanging="454"/>
    </w:pPr>
  </w:style>
  <w:style w:type="paragraph" w:styleId="TM6">
    <w:name w:val="toc 6"/>
    <w:basedOn w:val="TM5"/>
    <w:next w:val="Normal"/>
    <w:semiHidden/>
    <w:rsid w:val="005C2591"/>
    <w:pPr>
      <w:ind w:left="1985" w:hanging="1985"/>
    </w:pPr>
  </w:style>
  <w:style w:type="paragraph" w:styleId="TM7">
    <w:name w:val="toc 7"/>
    <w:basedOn w:val="TM6"/>
    <w:next w:val="Normal"/>
    <w:semiHidden/>
    <w:rsid w:val="005C2591"/>
    <w:pPr>
      <w:ind w:left="2268" w:hanging="2268"/>
    </w:pPr>
  </w:style>
  <w:style w:type="paragraph" w:styleId="Listepuces2">
    <w:name w:val="List Bullet 2"/>
    <w:basedOn w:val="Listepuces"/>
    <w:rsid w:val="005C2591"/>
    <w:pPr>
      <w:ind w:left="851"/>
    </w:pPr>
  </w:style>
  <w:style w:type="paragraph" w:styleId="Listepuces">
    <w:name w:val="List Bullet"/>
    <w:basedOn w:val="Liste"/>
    <w:rsid w:val="005C2591"/>
  </w:style>
  <w:style w:type="paragraph" w:customStyle="1" w:styleId="EditorsNote">
    <w:name w:val="Editor's Note"/>
    <w:basedOn w:val="NO"/>
    <w:rsid w:val="005C2591"/>
    <w:rPr>
      <w:color w:val="FF0000"/>
    </w:rPr>
  </w:style>
  <w:style w:type="paragraph" w:customStyle="1" w:styleId="TH">
    <w:name w:val="TH"/>
    <w:basedOn w:val="FL"/>
    <w:next w:val="FL"/>
    <w:rsid w:val="005C2591"/>
  </w:style>
  <w:style w:type="paragraph" w:customStyle="1" w:styleId="ZA">
    <w:name w:val="ZA"/>
    <w:rsid w:val="005C259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5C259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5C2591"/>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5C259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5C2591"/>
    <w:pPr>
      <w:ind w:left="851" w:hanging="851"/>
    </w:pPr>
  </w:style>
  <w:style w:type="paragraph" w:customStyle="1" w:styleId="ZH">
    <w:name w:val="ZH"/>
    <w:rsid w:val="005C2591"/>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5C2591"/>
    <w:pPr>
      <w:keepNext w:val="0"/>
      <w:spacing w:before="0" w:after="240"/>
    </w:pPr>
  </w:style>
  <w:style w:type="paragraph" w:customStyle="1" w:styleId="ZG">
    <w:name w:val="ZG"/>
    <w:rsid w:val="005C259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epuces3">
    <w:name w:val="List Bullet 3"/>
    <w:basedOn w:val="Listepuces2"/>
    <w:rsid w:val="005C2591"/>
    <w:pPr>
      <w:ind w:left="1135"/>
    </w:pPr>
  </w:style>
  <w:style w:type="paragraph" w:styleId="Liste2">
    <w:name w:val="List 2"/>
    <w:basedOn w:val="Liste"/>
    <w:rsid w:val="005C2591"/>
    <w:pPr>
      <w:ind w:left="851"/>
    </w:pPr>
  </w:style>
  <w:style w:type="paragraph" w:styleId="Liste3">
    <w:name w:val="List 3"/>
    <w:basedOn w:val="Liste2"/>
    <w:rsid w:val="005C2591"/>
    <w:pPr>
      <w:ind w:left="1135"/>
    </w:pPr>
  </w:style>
  <w:style w:type="paragraph" w:styleId="Liste4">
    <w:name w:val="List 4"/>
    <w:basedOn w:val="Liste3"/>
    <w:rsid w:val="005C2591"/>
    <w:pPr>
      <w:ind w:left="1418"/>
    </w:pPr>
  </w:style>
  <w:style w:type="paragraph" w:styleId="Liste5">
    <w:name w:val="List 5"/>
    <w:basedOn w:val="Liste4"/>
    <w:rsid w:val="005C2591"/>
    <w:pPr>
      <w:ind w:left="1702"/>
    </w:pPr>
  </w:style>
  <w:style w:type="paragraph" w:styleId="Listepuces4">
    <w:name w:val="List Bullet 4"/>
    <w:basedOn w:val="Listepuces3"/>
    <w:rsid w:val="005C2591"/>
    <w:pPr>
      <w:ind w:left="1418"/>
    </w:pPr>
  </w:style>
  <w:style w:type="paragraph" w:styleId="Listepuces5">
    <w:name w:val="List Bullet 5"/>
    <w:basedOn w:val="Listepuces4"/>
    <w:rsid w:val="005C2591"/>
    <w:pPr>
      <w:ind w:left="1702"/>
    </w:pPr>
  </w:style>
  <w:style w:type="paragraph" w:customStyle="1" w:styleId="B20">
    <w:name w:val="B2"/>
    <w:basedOn w:val="Liste2"/>
    <w:rsid w:val="005C2591"/>
    <w:pPr>
      <w:ind w:left="1191" w:hanging="454"/>
    </w:pPr>
  </w:style>
  <w:style w:type="paragraph" w:customStyle="1" w:styleId="B30">
    <w:name w:val="B3"/>
    <w:basedOn w:val="Liste3"/>
    <w:rsid w:val="005C2591"/>
    <w:pPr>
      <w:ind w:left="1645" w:hanging="454"/>
    </w:pPr>
  </w:style>
  <w:style w:type="paragraph" w:customStyle="1" w:styleId="B4">
    <w:name w:val="B4"/>
    <w:basedOn w:val="Liste4"/>
    <w:rsid w:val="005C2591"/>
    <w:pPr>
      <w:ind w:left="2098" w:hanging="454"/>
    </w:pPr>
  </w:style>
  <w:style w:type="paragraph" w:customStyle="1" w:styleId="B5">
    <w:name w:val="B5"/>
    <w:basedOn w:val="Liste5"/>
    <w:rsid w:val="005C2591"/>
    <w:pPr>
      <w:ind w:left="2552" w:hanging="454"/>
    </w:pPr>
  </w:style>
  <w:style w:type="paragraph" w:customStyle="1" w:styleId="ZTD">
    <w:name w:val="ZTD"/>
    <w:basedOn w:val="ZB"/>
    <w:rsid w:val="005C2591"/>
    <w:pPr>
      <w:framePr w:hRule="auto" w:wrap="notBeside" w:y="852"/>
    </w:pPr>
    <w:rPr>
      <w:i w:val="0"/>
      <w:sz w:val="40"/>
    </w:rPr>
  </w:style>
  <w:style w:type="paragraph" w:customStyle="1" w:styleId="ZV">
    <w:name w:val="ZV"/>
    <w:basedOn w:val="ZU"/>
    <w:rsid w:val="005C2591"/>
    <w:pPr>
      <w:framePr w:wrap="notBeside" w:y="16161"/>
    </w:pPr>
  </w:style>
  <w:style w:type="paragraph" w:styleId="Titreindex">
    <w:name w:val="index heading"/>
    <w:basedOn w:val="Normal"/>
    <w:next w:val="Normal"/>
    <w:semiHidden/>
    <w:pPr>
      <w:pBdr>
        <w:top w:val="single" w:sz="12" w:space="0" w:color="auto"/>
      </w:pBdr>
      <w:spacing w:before="360" w:after="240"/>
    </w:pPr>
    <w:rPr>
      <w:b/>
      <w:i/>
      <w:sz w:val="26"/>
    </w:rPr>
  </w:style>
  <w:style w:type="character" w:customStyle="1" w:styleId="En-tteCar">
    <w:name w:val="En-tête Car"/>
    <w:basedOn w:val="Policepardfaut"/>
    <w:link w:val="En-tte"/>
    <w:rsid w:val="005C2591"/>
    <w:rPr>
      <w:rFonts w:ascii="Arial" w:hAnsi="Arial"/>
      <w:b/>
      <w:noProof/>
      <w:sz w:val="18"/>
      <w:lang w:eastAsia="en-US"/>
    </w:rPr>
  </w:style>
  <w:style w:type="character" w:styleId="Mentionnonrsolue">
    <w:name w:val="Unresolved Mention"/>
    <w:basedOn w:val="Policepardfaut"/>
    <w:uiPriority w:val="99"/>
    <w:semiHidden/>
    <w:unhideWhenUsed/>
    <w:rsid w:val="005C2591"/>
    <w:rPr>
      <w:color w:val="605E5C"/>
      <w:shd w:val="clear" w:color="auto" w:fill="E1DFDD"/>
    </w:rPr>
  </w:style>
  <w:style w:type="paragraph" w:styleId="Objetducommentaire">
    <w:name w:val="annotation subject"/>
    <w:basedOn w:val="Commentaire"/>
    <w:next w:val="Commentaire"/>
    <w:link w:val="ObjetducommentaireCar"/>
    <w:semiHidden/>
    <w:unhideWhenUsed/>
    <w:rsid w:val="00987297"/>
    <w:rPr>
      <w:b/>
      <w:bCs/>
    </w:rPr>
  </w:style>
  <w:style w:type="character" w:customStyle="1" w:styleId="CommentaireCar">
    <w:name w:val="Commentaire Car"/>
    <w:basedOn w:val="Policepardfaut"/>
    <w:link w:val="Commentaire"/>
    <w:semiHidden/>
    <w:rsid w:val="00987297"/>
    <w:rPr>
      <w:lang w:eastAsia="en-US"/>
    </w:rPr>
  </w:style>
  <w:style w:type="character" w:customStyle="1" w:styleId="ObjetducommentaireCar">
    <w:name w:val="Objet du commentaire Car"/>
    <w:basedOn w:val="CommentaireCar"/>
    <w:link w:val="Objetducommentaire"/>
    <w:semiHidden/>
    <w:rsid w:val="00987297"/>
    <w:rPr>
      <w:b/>
      <w:bCs/>
      <w:lang w:eastAsia="en-US"/>
    </w:rPr>
  </w:style>
  <w:style w:type="paragraph" w:styleId="Rvision">
    <w:name w:val="Revision"/>
    <w:hidden/>
    <w:uiPriority w:val="99"/>
    <w:semiHidden/>
    <w:rsid w:val="007A4700"/>
    <w:rPr>
      <w:lang w:eastAsia="en-US"/>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paragraph" w:customStyle="1" w:styleId="B3">
    <w:name w:val="B3+"/>
    <w:basedOn w:val="B30"/>
    <w:rsid w:val="005C2591"/>
    <w:pPr>
      <w:numPr>
        <w:numId w:val="4"/>
      </w:numPr>
      <w:tabs>
        <w:tab w:val="left" w:pos="1134"/>
      </w:tabs>
    </w:pPr>
  </w:style>
  <w:style w:type="paragraph" w:customStyle="1" w:styleId="B1">
    <w:name w:val="B1+"/>
    <w:basedOn w:val="B10"/>
    <w:link w:val="B1Car"/>
    <w:rsid w:val="005C2591"/>
    <w:pPr>
      <w:numPr>
        <w:numId w:val="2"/>
      </w:numPr>
    </w:pPr>
  </w:style>
  <w:style w:type="paragraph" w:customStyle="1" w:styleId="B2">
    <w:name w:val="B2+"/>
    <w:basedOn w:val="B20"/>
    <w:rsid w:val="005C2591"/>
    <w:pPr>
      <w:numPr>
        <w:numId w:val="3"/>
      </w:numPr>
    </w:pPr>
  </w:style>
  <w:style w:type="paragraph" w:customStyle="1" w:styleId="BL">
    <w:name w:val="BL"/>
    <w:basedOn w:val="Normal"/>
    <w:rsid w:val="005C2591"/>
    <w:pPr>
      <w:numPr>
        <w:numId w:val="6"/>
      </w:numPr>
      <w:tabs>
        <w:tab w:val="left" w:pos="851"/>
      </w:tabs>
    </w:pPr>
  </w:style>
  <w:style w:type="paragraph" w:customStyle="1" w:styleId="BN">
    <w:name w:val="BN"/>
    <w:basedOn w:val="Normal"/>
    <w:rsid w:val="005C2591"/>
    <w:pPr>
      <w:numPr>
        <w:numId w:val="5"/>
      </w:numPr>
    </w:pPr>
  </w:style>
  <w:style w:type="paragraph" w:styleId="Corpsdetexte">
    <w:name w:val="Body Text"/>
    <w:basedOn w:val="Normal"/>
    <w:pPr>
      <w:keepNext/>
      <w:spacing w:after="140"/>
    </w:pPr>
  </w:style>
  <w:style w:type="paragraph" w:styleId="Normalcentr">
    <w:name w:val="Block Text"/>
    <w:basedOn w:val="Normal"/>
    <w:pPr>
      <w:spacing w:after="120"/>
      <w:ind w:left="1440" w:right="144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keepNext w:val="0"/>
      <w:spacing w:after="120"/>
      <w:ind w:firstLine="210"/>
    </w:pPr>
  </w:style>
  <w:style w:type="paragraph" w:styleId="Retraitcorpsdetexte">
    <w:name w:val="Body Text Indent"/>
    <w:basedOn w:val="Normal"/>
    <w:pPr>
      <w:spacing w:after="120"/>
      <w:ind w:left="283"/>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283"/>
    </w:pPr>
  </w:style>
  <w:style w:type="paragraph" w:styleId="Retraitcorpsdetexte3">
    <w:name w:val="Body Text Indent 3"/>
    <w:basedOn w:val="Normal"/>
    <w:pPr>
      <w:spacing w:after="120"/>
      <w:ind w:left="283"/>
    </w:pPr>
    <w:rPr>
      <w:sz w:val="16"/>
      <w:szCs w:val="16"/>
    </w:rPr>
  </w:style>
  <w:style w:type="paragraph" w:styleId="Lgende">
    <w:name w:val="caption"/>
    <w:basedOn w:val="Normal"/>
    <w:next w:val="Normal"/>
    <w:qFormat/>
    <w:pPr>
      <w:spacing w:before="120" w:after="120"/>
    </w:pPr>
    <w:rPr>
      <w:b/>
      <w:bCs/>
    </w:rPr>
  </w:style>
  <w:style w:type="paragraph" w:styleId="Formuledepolitesse">
    <w:name w:val="Closing"/>
    <w:basedOn w:val="Normal"/>
    <w:pPr>
      <w:ind w:left="4252"/>
    </w:pPr>
  </w:style>
  <w:style w:type="character" w:styleId="Marquedecommentaire">
    <w:name w:val="annotation reference"/>
    <w:semiHidden/>
    <w:rPr>
      <w:sz w:val="16"/>
      <w:szCs w:val="16"/>
    </w:rPr>
  </w:style>
  <w:style w:type="paragraph" w:styleId="Commentaire">
    <w:name w:val="annotation text"/>
    <w:basedOn w:val="Normal"/>
    <w:link w:val="CommentaireCar"/>
    <w:semiHidden/>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character" w:styleId="Accentuation">
    <w:name w:val="Emphasis"/>
    <w:qFormat/>
    <w:rPr>
      <w:i/>
      <w:iCs/>
    </w:rPr>
  </w:style>
  <w:style w:type="character" w:styleId="Appeldenotedefin">
    <w:name w:val="endnote reference"/>
    <w:semiHidden/>
    <w:rPr>
      <w:vertAlign w:val="superscript"/>
    </w:rPr>
  </w:style>
  <w:style w:type="paragraph" w:styleId="Notedefin">
    <w:name w:val="endnote text"/>
    <w:basedOn w:val="Normal"/>
    <w:semiHidden/>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rPr>
  </w:style>
  <w:style w:type="character" w:styleId="AcronymeHTML">
    <w:name w:val="HTML Acronym"/>
    <w:basedOn w:val="Policepardfaut"/>
  </w:style>
  <w:style w:type="paragraph" w:styleId="AdresseHTML">
    <w:name w:val="HTML Address"/>
    <w:basedOn w:val="Normal"/>
    <w:rPr>
      <w:i/>
      <w:iCs/>
    </w:rPr>
  </w:style>
  <w:style w:type="character" w:styleId="CitationHTML">
    <w:name w:val="HTML Cite"/>
    <w:rPr>
      <w:i/>
      <w:iCs/>
    </w:rPr>
  </w:style>
  <w:style w:type="character" w:styleId="CodeHTML">
    <w:name w:val="HTML Code"/>
    <w:rPr>
      <w:rFonts w:ascii="Courier New" w:hAnsi="Courier New"/>
      <w:sz w:val="20"/>
      <w:szCs w:val="20"/>
    </w:rPr>
  </w:style>
  <w:style w:type="character" w:styleId="DfinitionHTML">
    <w:name w:val="HTML Definition"/>
    <w:rPr>
      <w:i/>
      <w:iCs/>
    </w:rPr>
  </w:style>
  <w:style w:type="character" w:styleId="ClavierHTML">
    <w:name w:val="HTML Keyboard"/>
    <w:rPr>
      <w:rFonts w:ascii="Courier New" w:hAnsi="Courier New"/>
      <w:sz w:val="20"/>
      <w:szCs w:val="20"/>
    </w:rPr>
  </w:style>
  <w:style w:type="paragraph" w:styleId="PrformatHTML">
    <w:name w:val="HTML Preformatted"/>
    <w:basedOn w:val="Normal"/>
    <w:rPr>
      <w:rFonts w:ascii="Courier New" w:hAnsi="Courier New" w:cs="Courier New"/>
    </w:rPr>
  </w:style>
  <w:style w:type="character" w:styleId="ExempleHTML">
    <w:name w:val="HTML Sample"/>
    <w:rPr>
      <w:rFonts w:ascii="Courier New" w:hAnsi="Courier New"/>
    </w:rPr>
  </w:style>
  <w:style w:type="character" w:styleId="MachinecrireHTML">
    <w:name w:val="HTML Typewriter"/>
    <w:rPr>
      <w:rFonts w:ascii="Courier New" w:hAnsi="Courier New"/>
      <w:sz w:val="20"/>
      <w:szCs w:val="20"/>
    </w:rPr>
  </w:style>
  <w:style w:type="character" w:styleId="VariableHTML">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Numrodeligne">
    <w:name w:val="line number"/>
    <w:basedOn w:val="Policepardfaut"/>
  </w:style>
  <w:style w:type="paragraph" w:styleId="Listecontinue">
    <w:name w:val="List Continue"/>
    <w:basedOn w:val="Normal"/>
    <w:pPr>
      <w:spacing w:after="120"/>
      <w:ind w:left="283"/>
    </w:pPr>
  </w:style>
  <w:style w:type="paragraph" w:styleId="Listecontinue2">
    <w:name w:val="List Continue 2"/>
    <w:basedOn w:val="Normal"/>
    <w:pPr>
      <w:spacing w:after="120"/>
      <w:ind w:left="566"/>
    </w:pPr>
  </w:style>
  <w:style w:type="paragraph" w:styleId="Listecontinue3">
    <w:name w:val="List Continue 3"/>
    <w:basedOn w:val="Normal"/>
    <w:pPr>
      <w:spacing w:after="120"/>
      <w:ind w:left="849"/>
    </w:pPr>
  </w:style>
  <w:style w:type="paragraph" w:styleId="Listecontinue4">
    <w:name w:val="List Continue 4"/>
    <w:basedOn w:val="Normal"/>
    <w:pPr>
      <w:spacing w:after="120"/>
      <w:ind w:left="1132"/>
    </w:pPr>
  </w:style>
  <w:style w:type="paragraph" w:styleId="Listecontinue5">
    <w:name w:val="List Continue 5"/>
    <w:basedOn w:val="Normal"/>
    <w:pPr>
      <w:spacing w:after="120"/>
      <w:ind w:left="1415"/>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character" w:styleId="Numrodepage">
    <w:name w:val="page number"/>
    <w:basedOn w:val="Policepardfaut"/>
  </w:style>
  <w:style w:type="paragraph" w:styleId="Textebrut">
    <w:name w:val="Plain Text"/>
    <w:basedOn w:val="Normal"/>
    <w:rPr>
      <w:rFonts w:ascii="Courier New" w:hAnsi="Courier New" w:cs="Courier New"/>
    </w:rPr>
  </w:style>
  <w:style w:type="paragraph" w:styleId="Salutations">
    <w:name w:val="Salutation"/>
    <w:basedOn w:val="Normal"/>
    <w:next w:val="Normal"/>
  </w:style>
  <w:style w:type="paragraph" w:styleId="Signature">
    <w:name w:val="Signature"/>
    <w:basedOn w:val="Normal"/>
    <w:pPr>
      <w:ind w:left="4252"/>
    </w:pPr>
  </w:style>
  <w:style w:type="character" w:styleId="lev">
    <w:name w:val="Strong"/>
    <w:qFormat/>
    <w:rPr>
      <w:b/>
      <w:bCs/>
    </w:r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00" w:hanging="200"/>
    </w:pPr>
  </w:style>
  <w:style w:type="paragraph" w:styleId="Tabledesillustrations">
    <w:name w:val="table of figures"/>
    <w:basedOn w:val="Normal"/>
    <w:next w:val="Normal"/>
    <w:semiHidden/>
    <w:pPr>
      <w:ind w:left="400" w:hanging="40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customStyle="1" w:styleId="TAJ">
    <w:name w:val="TAJ"/>
    <w:basedOn w:val="Normal"/>
    <w:rsid w:val="005C2591"/>
    <w:pPr>
      <w:keepNext/>
      <w:keepLines/>
      <w:spacing w:after="0"/>
      <w:jc w:val="both"/>
    </w:pPr>
    <w:rPr>
      <w:rFonts w:ascii="Arial" w:hAnsi="Arial"/>
      <w:sz w:val="18"/>
    </w:rPr>
  </w:style>
  <w:style w:type="paragraph" w:customStyle="1" w:styleId="FL">
    <w:name w:val="FL"/>
    <w:basedOn w:val="Normal"/>
    <w:rsid w:val="005C2591"/>
    <w:pPr>
      <w:keepNext/>
      <w:keepLines/>
      <w:spacing w:before="60"/>
      <w:jc w:val="center"/>
    </w:pPr>
    <w:rPr>
      <w:rFonts w:ascii="Arial" w:hAnsi="Arial"/>
      <w:b/>
    </w:rPr>
  </w:style>
  <w:style w:type="paragraph" w:styleId="Textedebulles">
    <w:name w:val="Balloon Text"/>
    <w:basedOn w:val="Normal"/>
    <w:link w:val="TextedebullesCar"/>
    <w:rPr>
      <w:rFonts w:ascii="Tahoma" w:hAnsi="Tahoma"/>
      <w:sz w:val="16"/>
      <w:szCs w:val="16"/>
      <w:lang w:val="x-none"/>
    </w:rPr>
  </w:style>
  <w:style w:type="character" w:customStyle="1" w:styleId="TextedebullesCar">
    <w:name w:val="Texte de bulles Car"/>
    <w:link w:val="Textedebulles"/>
    <w:rPr>
      <w:rFonts w:ascii="Tahoma" w:hAnsi="Tahoma" w:cs="Tahoma"/>
      <w:sz w:val="16"/>
      <w:szCs w:val="16"/>
      <w:lang w:eastAsia="en-US"/>
    </w:rPr>
  </w:style>
  <w:style w:type="character" w:customStyle="1" w:styleId="NOChar">
    <w:name w:val="NO Char"/>
    <w:link w:val="NO"/>
    <w:rPr>
      <w:lang w:eastAsia="en-US"/>
    </w:rPr>
  </w:style>
  <w:style w:type="character" w:customStyle="1" w:styleId="Titre2Car">
    <w:name w:val="Titre 2 Car"/>
    <w:link w:val="Titre2"/>
    <w:rPr>
      <w:rFonts w:ascii="Arial" w:hAnsi="Arial"/>
      <w:sz w:val="32"/>
      <w:lang w:eastAsia="en-US"/>
    </w:rPr>
  </w:style>
  <w:style w:type="character" w:customStyle="1" w:styleId="PieddepageCar">
    <w:name w:val="Pied de page Car"/>
    <w:link w:val="Pieddepage"/>
    <w:rPr>
      <w:rFonts w:ascii="Arial" w:hAnsi="Arial"/>
      <w:b/>
      <w:i/>
      <w:noProof/>
      <w:sz w:val="18"/>
      <w:lang w:eastAsia="en-US"/>
    </w:rPr>
  </w:style>
  <w:style w:type="character" w:customStyle="1" w:styleId="Titre1Car">
    <w:name w:val="Titre 1 Car"/>
    <w:link w:val="Titre1"/>
    <w:uiPriority w:val="9"/>
    <w:rPr>
      <w:rFonts w:ascii="Arial" w:hAnsi="Arial"/>
      <w:sz w:val="36"/>
      <w:lang w:eastAsia="en-US"/>
    </w:rPr>
  </w:style>
  <w:style w:type="character" w:customStyle="1" w:styleId="Titre9Car">
    <w:name w:val="Titre 9 Car"/>
    <w:link w:val="Titre9"/>
    <w:rPr>
      <w:rFonts w:ascii="Arial" w:hAnsi="Arial"/>
      <w:sz w:val="36"/>
      <w:lang w:eastAsia="en-US"/>
    </w:rPr>
  </w:style>
  <w:style w:type="character" w:customStyle="1" w:styleId="Titre8Car">
    <w:name w:val="Titre 8 Car"/>
    <w:link w:val="Titre8"/>
    <w:rPr>
      <w:rFonts w:ascii="Arial" w:hAnsi="Arial"/>
      <w:sz w:val="36"/>
      <w:lang w:eastAsia="en-US"/>
    </w:rPr>
  </w:style>
  <w:style w:type="paragraph" w:customStyle="1" w:styleId="TB1">
    <w:name w:val="TB1"/>
    <w:basedOn w:val="Normal"/>
    <w:qFormat/>
    <w:rsid w:val="005C2591"/>
    <w:pPr>
      <w:keepNext/>
      <w:keepLines/>
      <w:numPr>
        <w:numId w:val="38"/>
      </w:numPr>
      <w:tabs>
        <w:tab w:val="left" w:pos="720"/>
      </w:tabs>
      <w:spacing w:after="0"/>
      <w:ind w:left="737" w:hanging="380"/>
    </w:pPr>
    <w:rPr>
      <w:rFonts w:ascii="Arial" w:hAnsi="Arial"/>
      <w:sz w:val="18"/>
    </w:rPr>
  </w:style>
  <w:style w:type="paragraph" w:customStyle="1" w:styleId="TB2">
    <w:name w:val="TB2"/>
    <w:basedOn w:val="Normal"/>
    <w:qFormat/>
    <w:rsid w:val="005C2591"/>
    <w:pPr>
      <w:keepNext/>
      <w:keepLines/>
      <w:numPr>
        <w:numId w:val="39"/>
      </w:numPr>
      <w:tabs>
        <w:tab w:val="left" w:pos="1109"/>
      </w:tabs>
      <w:spacing w:after="0"/>
      <w:ind w:left="1100" w:hanging="380"/>
    </w:pPr>
    <w:rPr>
      <w:rFonts w:ascii="Arial" w:hAnsi="Arial"/>
      <w:sz w:val="18"/>
    </w:rPr>
  </w:style>
  <w:style w:type="table" w:styleId="Grilledutableau">
    <w:name w:val="Table Grid"/>
    <w:basedOn w:val="Tableau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4682E"/>
    <w:pPr>
      <w:ind w:left="720"/>
      <w:contextualSpacing/>
    </w:pPr>
  </w:style>
  <w:style w:type="character" w:customStyle="1" w:styleId="B1Car">
    <w:name w:val="B1+ Car"/>
    <w:basedOn w:val="Policepardfaut"/>
    <w:link w:val="B1"/>
    <w:rsid w:val="003C0F81"/>
    <w:rPr>
      <w:lang w:eastAsia="en-US"/>
    </w:rPr>
  </w:style>
  <w:style w:type="character" w:customStyle="1" w:styleId="normaltextrun">
    <w:name w:val="normaltextrun"/>
    <w:basedOn w:val="Policepardfaut"/>
    <w:rsid w:val="003C0F81"/>
  </w:style>
  <w:style w:type="character" w:customStyle="1" w:styleId="tabchar">
    <w:name w:val="tabchar"/>
    <w:basedOn w:val="Policepardfaut"/>
    <w:rsid w:val="003C0F81"/>
  </w:style>
  <w:style w:type="character" w:customStyle="1" w:styleId="eop">
    <w:name w:val="eop"/>
    <w:basedOn w:val="Policepardfaut"/>
    <w:rsid w:val="003C0F81"/>
  </w:style>
  <w:style w:type="character" w:customStyle="1" w:styleId="b">
    <w:name w:val="b"/>
    <w:basedOn w:val="Policepardfaut"/>
    <w:rsid w:val="0095362D"/>
  </w:style>
  <w:style w:type="character" w:customStyle="1" w:styleId="i">
    <w:name w:val="i"/>
    <w:basedOn w:val="Policepardfaut"/>
    <w:rsid w:val="0095362D"/>
  </w:style>
  <w:style w:type="character" w:customStyle="1" w:styleId="ztplmc">
    <w:name w:val="ztplmc"/>
    <w:basedOn w:val="Policepardfaut"/>
    <w:rsid w:val="006E7A33"/>
  </w:style>
  <w:style w:type="character" w:customStyle="1" w:styleId="apple-converted-space">
    <w:name w:val="apple-converted-space"/>
    <w:basedOn w:val="Policepardfaut"/>
    <w:rsid w:val="006E7A33"/>
  </w:style>
  <w:style w:type="character" w:customStyle="1" w:styleId="rynqvb">
    <w:name w:val="rynqvb"/>
    <w:basedOn w:val="Policepardfaut"/>
    <w:rsid w:val="006E7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866">
      <w:bodyDiv w:val="1"/>
      <w:marLeft w:val="0"/>
      <w:marRight w:val="0"/>
      <w:marTop w:val="0"/>
      <w:marBottom w:val="0"/>
      <w:divBdr>
        <w:top w:val="none" w:sz="0" w:space="0" w:color="auto"/>
        <w:left w:val="none" w:sz="0" w:space="0" w:color="auto"/>
        <w:bottom w:val="none" w:sz="0" w:space="0" w:color="auto"/>
        <w:right w:val="none" w:sz="0" w:space="0" w:color="auto"/>
      </w:divBdr>
      <w:divsChild>
        <w:div w:id="771365960">
          <w:marLeft w:val="0"/>
          <w:marRight w:val="0"/>
          <w:marTop w:val="0"/>
          <w:marBottom w:val="0"/>
          <w:divBdr>
            <w:top w:val="none" w:sz="0" w:space="0" w:color="auto"/>
            <w:left w:val="none" w:sz="0" w:space="0" w:color="auto"/>
            <w:bottom w:val="none" w:sz="0" w:space="0" w:color="auto"/>
            <w:right w:val="none" w:sz="0" w:space="0" w:color="auto"/>
          </w:divBdr>
        </w:div>
      </w:divsChild>
    </w:div>
    <w:div w:id="26562315">
      <w:bodyDiv w:val="1"/>
      <w:marLeft w:val="0"/>
      <w:marRight w:val="0"/>
      <w:marTop w:val="0"/>
      <w:marBottom w:val="0"/>
      <w:divBdr>
        <w:top w:val="none" w:sz="0" w:space="0" w:color="auto"/>
        <w:left w:val="none" w:sz="0" w:space="0" w:color="auto"/>
        <w:bottom w:val="none" w:sz="0" w:space="0" w:color="auto"/>
        <w:right w:val="none" w:sz="0" w:space="0" w:color="auto"/>
      </w:divBdr>
      <w:divsChild>
        <w:div w:id="923346095">
          <w:marLeft w:val="0"/>
          <w:marRight w:val="0"/>
          <w:marTop w:val="0"/>
          <w:marBottom w:val="0"/>
          <w:divBdr>
            <w:top w:val="none" w:sz="0" w:space="0" w:color="auto"/>
            <w:left w:val="none" w:sz="0" w:space="0" w:color="auto"/>
            <w:bottom w:val="none" w:sz="0" w:space="0" w:color="auto"/>
            <w:right w:val="none" w:sz="0" w:space="0" w:color="auto"/>
          </w:divBdr>
        </w:div>
        <w:div w:id="1603875026">
          <w:marLeft w:val="0"/>
          <w:marRight w:val="0"/>
          <w:marTop w:val="0"/>
          <w:marBottom w:val="0"/>
          <w:divBdr>
            <w:top w:val="none" w:sz="0" w:space="0" w:color="auto"/>
            <w:left w:val="none" w:sz="0" w:space="0" w:color="auto"/>
            <w:bottom w:val="none" w:sz="0" w:space="0" w:color="auto"/>
            <w:right w:val="none" w:sz="0" w:space="0" w:color="auto"/>
          </w:divBdr>
        </w:div>
        <w:div w:id="1371416158">
          <w:marLeft w:val="0"/>
          <w:marRight w:val="0"/>
          <w:marTop w:val="0"/>
          <w:marBottom w:val="0"/>
          <w:divBdr>
            <w:top w:val="none" w:sz="0" w:space="0" w:color="auto"/>
            <w:left w:val="none" w:sz="0" w:space="0" w:color="auto"/>
            <w:bottom w:val="none" w:sz="0" w:space="0" w:color="auto"/>
            <w:right w:val="none" w:sz="0" w:space="0" w:color="auto"/>
          </w:divBdr>
        </w:div>
        <w:div w:id="76485486">
          <w:marLeft w:val="0"/>
          <w:marRight w:val="0"/>
          <w:marTop w:val="0"/>
          <w:marBottom w:val="0"/>
          <w:divBdr>
            <w:top w:val="none" w:sz="0" w:space="0" w:color="auto"/>
            <w:left w:val="none" w:sz="0" w:space="0" w:color="auto"/>
            <w:bottom w:val="none" w:sz="0" w:space="0" w:color="auto"/>
            <w:right w:val="none" w:sz="0" w:space="0" w:color="auto"/>
          </w:divBdr>
        </w:div>
        <w:div w:id="905871130">
          <w:marLeft w:val="0"/>
          <w:marRight w:val="0"/>
          <w:marTop w:val="0"/>
          <w:marBottom w:val="0"/>
          <w:divBdr>
            <w:top w:val="none" w:sz="0" w:space="0" w:color="auto"/>
            <w:left w:val="none" w:sz="0" w:space="0" w:color="auto"/>
            <w:bottom w:val="none" w:sz="0" w:space="0" w:color="auto"/>
            <w:right w:val="none" w:sz="0" w:space="0" w:color="auto"/>
          </w:divBdr>
        </w:div>
        <w:div w:id="107480191">
          <w:marLeft w:val="0"/>
          <w:marRight w:val="0"/>
          <w:marTop w:val="0"/>
          <w:marBottom w:val="0"/>
          <w:divBdr>
            <w:top w:val="none" w:sz="0" w:space="0" w:color="auto"/>
            <w:left w:val="none" w:sz="0" w:space="0" w:color="auto"/>
            <w:bottom w:val="none" w:sz="0" w:space="0" w:color="auto"/>
            <w:right w:val="none" w:sz="0" w:space="0" w:color="auto"/>
          </w:divBdr>
        </w:div>
        <w:div w:id="1948079450">
          <w:marLeft w:val="0"/>
          <w:marRight w:val="0"/>
          <w:marTop w:val="0"/>
          <w:marBottom w:val="0"/>
          <w:divBdr>
            <w:top w:val="none" w:sz="0" w:space="0" w:color="auto"/>
            <w:left w:val="none" w:sz="0" w:space="0" w:color="auto"/>
            <w:bottom w:val="none" w:sz="0" w:space="0" w:color="auto"/>
            <w:right w:val="none" w:sz="0" w:space="0" w:color="auto"/>
          </w:divBdr>
        </w:div>
        <w:div w:id="543054994">
          <w:marLeft w:val="0"/>
          <w:marRight w:val="0"/>
          <w:marTop w:val="0"/>
          <w:marBottom w:val="0"/>
          <w:divBdr>
            <w:top w:val="none" w:sz="0" w:space="0" w:color="auto"/>
            <w:left w:val="none" w:sz="0" w:space="0" w:color="auto"/>
            <w:bottom w:val="none" w:sz="0" w:space="0" w:color="auto"/>
            <w:right w:val="none" w:sz="0" w:space="0" w:color="auto"/>
          </w:divBdr>
        </w:div>
        <w:div w:id="2082869636">
          <w:marLeft w:val="0"/>
          <w:marRight w:val="0"/>
          <w:marTop w:val="0"/>
          <w:marBottom w:val="0"/>
          <w:divBdr>
            <w:top w:val="none" w:sz="0" w:space="0" w:color="auto"/>
            <w:left w:val="none" w:sz="0" w:space="0" w:color="auto"/>
            <w:bottom w:val="none" w:sz="0" w:space="0" w:color="auto"/>
            <w:right w:val="none" w:sz="0" w:space="0" w:color="auto"/>
          </w:divBdr>
        </w:div>
      </w:divsChild>
    </w:div>
    <w:div w:id="135609777">
      <w:bodyDiv w:val="1"/>
      <w:marLeft w:val="0"/>
      <w:marRight w:val="0"/>
      <w:marTop w:val="0"/>
      <w:marBottom w:val="0"/>
      <w:divBdr>
        <w:top w:val="none" w:sz="0" w:space="0" w:color="auto"/>
        <w:left w:val="none" w:sz="0" w:space="0" w:color="auto"/>
        <w:bottom w:val="none" w:sz="0" w:space="0" w:color="auto"/>
        <w:right w:val="none" w:sz="0" w:space="0" w:color="auto"/>
      </w:divBdr>
      <w:divsChild>
        <w:div w:id="433522462">
          <w:marLeft w:val="0"/>
          <w:marRight w:val="0"/>
          <w:marTop w:val="0"/>
          <w:marBottom w:val="0"/>
          <w:divBdr>
            <w:top w:val="none" w:sz="0" w:space="0" w:color="auto"/>
            <w:left w:val="none" w:sz="0" w:space="0" w:color="auto"/>
            <w:bottom w:val="none" w:sz="0" w:space="0" w:color="auto"/>
            <w:right w:val="none" w:sz="0" w:space="0" w:color="auto"/>
          </w:divBdr>
        </w:div>
      </w:divsChild>
    </w:div>
    <w:div w:id="404378415">
      <w:bodyDiv w:val="1"/>
      <w:marLeft w:val="0"/>
      <w:marRight w:val="0"/>
      <w:marTop w:val="0"/>
      <w:marBottom w:val="0"/>
      <w:divBdr>
        <w:top w:val="none" w:sz="0" w:space="0" w:color="auto"/>
        <w:left w:val="none" w:sz="0" w:space="0" w:color="auto"/>
        <w:bottom w:val="none" w:sz="0" w:space="0" w:color="auto"/>
        <w:right w:val="none" w:sz="0" w:space="0" w:color="auto"/>
      </w:divBdr>
      <w:divsChild>
        <w:div w:id="363024179">
          <w:marLeft w:val="0"/>
          <w:marRight w:val="0"/>
          <w:marTop w:val="0"/>
          <w:marBottom w:val="0"/>
          <w:divBdr>
            <w:top w:val="none" w:sz="0" w:space="0" w:color="auto"/>
            <w:left w:val="none" w:sz="0" w:space="0" w:color="auto"/>
            <w:bottom w:val="none" w:sz="0" w:space="0" w:color="auto"/>
            <w:right w:val="none" w:sz="0" w:space="0" w:color="auto"/>
          </w:divBdr>
          <w:divsChild>
            <w:div w:id="518350100">
              <w:marLeft w:val="0"/>
              <w:marRight w:val="0"/>
              <w:marTop w:val="0"/>
              <w:marBottom w:val="0"/>
              <w:divBdr>
                <w:top w:val="none" w:sz="0" w:space="0" w:color="auto"/>
                <w:left w:val="none" w:sz="0" w:space="0" w:color="auto"/>
                <w:bottom w:val="none" w:sz="0" w:space="0" w:color="auto"/>
                <w:right w:val="none" w:sz="0" w:space="0" w:color="auto"/>
              </w:divBdr>
              <w:divsChild>
                <w:div w:id="441656183">
                  <w:marLeft w:val="0"/>
                  <w:marRight w:val="0"/>
                  <w:marTop w:val="0"/>
                  <w:marBottom w:val="0"/>
                  <w:divBdr>
                    <w:top w:val="none" w:sz="0" w:space="0" w:color="auto"/>
                    <w:left w:val="none" w:sz="0" w:space="0" w:color="auto"/>
                    <w:bottom w:val="none" w:sz="0" w:space="0" w:color="auto"/>
                    <w:right w:val="none" w:sz="0" w:space="0" w:color="auto"/>
                  </w:divBdr>
                </w:div>
              </w:divsChild>
            </w:div>
            <w:div w:id="775177214">
              <w:marLeft w:val="0"/>
              <w:marRight w:val="0"/>
              <w:marTop w:val="0"/>
              <w:marBottom w:val="0"/>
              <w:divBdr>
                <w:top w:val="none" w:sz="0" w:space="0" w:color="auto"/>
                <w:left w:val="none" w:sz="0" w:space="0" w:color="auto"/>
                <w:bottom w:val="none" w:sz="0" w:space="0" w:color="auto"/>
                <w:right w:val="none" w:sz="0" w:space="0" w:color="auto"/>
              </w:divBdr>
              <w:divsChild>
                <w:div w:id="14098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21404">
          <w:marLeft w:val="0"/>
          <w:marRight w:val="0"/>
          <w:marTop w:val="0"/>
          <w:marBottom w:val="0"/>
          <w:divBdr>
            <w:top w:val="none" w:sz="0" w:space="0" w:color="auto"/>
            <w:left w:val="none" w:sz="0" w:space="0" w:color="auto"/>
            <w:bottom w:val="none" w:sz="0" w:space="0" w:color="auto"/>
            <w:right w:val="none" w:sz="0" w:space="0" w:color="auto"/>
          </w:divBdr>
          <w:divsChild>
            <w:div w:id="710694073">
              <w:marLeft w:val="0"/>
              <w:marRight w:val="0"/>
              <w:marTop w:val="0"/>
              <w:marBottom w:val="0"/>
              <w:divBdr>
                <w:top w:val="none" w:sz="0" w:space="0" w:color="auto"/>
                <w:left w:val="none" w:sz="0" w:space="0" w:color="auto"/>
                <w:bottom w:val="none" w:sz="0" w:space="0" w:color="auto"/>
                <w:right w:val="none" w:sz="0" w:space="0" w:color="auto"/>
              </w:divBdr>
              <w:divsChild>
                <w:div w:id="151524942">
                  <w:marLeft w:val="0"/>
                  <w:marRight w:val="0"/>
                  <w:marTop w:val="0"/>
                  <w:marBottom w:val="0"/>
                  <w:divBdr>
                    <w:top w:val="none" w:sz="0" w:space="0" w:color="auto"/>
                    <w:left w:val="none" w:sz="0" w:space="0" w:color="auto"/>
                    <w:bottom w:val="none" w:sz="0" w:space="0" w:color="auto"/>
                    <w:right w:val="none" w:sz="0" w:space="0" w:color="auto"/>
                  </w:divBdr>
                </w:div>
              </w:divsChild>
            </w:div>
            <w:div w:id="1573345521">
              <w:marLeft w:val="0"/>
              <w:marRight w:val="0"/>
              <w:marTop w:val="0"/>
              <w:marBottom w:val="0"/>
              <w:divBdr>
                <w:top w:val="none" w:sz="0" w:space="0" w:color="auto"/>
                <w:left w:val="none" w:sz="0" w:space="0" w:color="auto"/>
                <w:bottom w:val="none" w:sz="0" w:space="0" w:color="auto"/>
                <w:right w:val="none" w:sz="0" w:space="0" w:color="auto"/>
              </w:divBdr>
              <w:divsChild>
                <w:div w:id="1875069249">
                  <w:marLeft w:val="0"/>
                  <w:marRight w:val="0"/>
                  <w:marTop w:val="0"/>
                  <w:marBottom w:val="0"/>
                  <w:divBdr>
                    <w:top w:val="none" w:sz="0" w:space="0" w:color="auto"/>
                    <w:left w:val="none" w:sz="0" w:space="0" w:color="auto"/>
                    <w:bottom w:val="none" w:sz="0" w:space="0" w:color="auto"/>
                    <w:right w:val="none" w:sz="0" w:space="0" w:color="auto"/>
                  </w:divBdr>
                </w:div>
              </w:divsChild>
            </w:div>
            <w:div w:id="409742312">
              <w:marLeft w:val="0"/>
              <w:marRight w:val="0"/>
              <w:marTop w:val="0"/>
              <w:marBottom w:val="0"/>
              <w:divBdr>
                <w:top w:val="none" w:sz="0" w:space="0" w:color="auto"/>
                <w:left w:val="none" w:sz="0" w:space="0" w:color="auto"/>
                <w:bottom w:val="none" w:sz="0" w:space="0" w:color="auto"/>
                <w:right w:val="none" w:sz="0" w:space="0" w:color="auto"/>
              </w:divBdr>
              <w:divsChild>
                <w:div w:id="816921418">
                  <w:marLeft w:val="0"/>
                  <w:marRight w:val="0"/>
                  <w:marTop w:val="0"/>
                  <w:marBottom w:val="0"/>
                  <w:divBdr>
                    <w:top w:val="none" w:sz="0" w:space="0" w:color="auto"/>
                    <w:left w:val="none" w:sz="0" w:space="0" w:color="auto"/>
                    <w:bottom w:val="none" w:sz="0" w:space="0" w:color="auto"/>
                    <w:right w:val="none" w:sz="0" w:space="0" w:color="auto"/>
                  </w:divBdr>
                </w:div>
              </w:divsChild>
            </w:div>
            <w:div w:id="1949001961">
              <w:marLeft w:val="0"/>
              <w:marRight w:val="0"/>
              <w:marTop w:val="0"/>
              <w:marBottom w:val="0"/>
              <w:divBdr>
                <w:top w:val="none" w:sz="0" w:space="0" w:color="auto"/>
                <w:left w:val="none" w:sz="0" w:space="0" w:color="auto"/>
                <w:bottom w:val="none" w:sz="0" w:space="0" w:color="auto"/>
                <w:right w:val="none" w:sz="0" w:space="0" w:color="auto"/>
              </w:divBdr>
              <w:divsChild>
                <w:div w:id="90442866">
                  <w:marLeft w:val="0"/>
                  <w:marRight w:val="0"/>
                  <w:marTop w:val="0"/>
                  <w:marBottom w:val="0"/>
                  <w:divBdr>
                    <w:top w:val="none" w:sz="0" w:space="0" w:color="auto"/>
                    <w:left w:val="none" w:sz="0" w:space="0" w:color="auto"/>
                    <w:bottom w:val="none" w:sz="0" w:space="0" w:color="auto"/>
                    <w:right w:val="none" w:sz="0" w:space="0" w:color="auto"/>
                  </w:divBdr>
                </w:div>
              </w:divsChild>
            </w:div>
            <w:div w:id="632559915">
              <w:marLeft w:val="0"/>
              <w:marRight w:val="0"/>
              <w:marTop w:val="0"/>
              <w:marBottom w:val="0"/>
              <w:divBdr>
                <w:top w:val="none" w:sz="0" w:space="0" w:color="auto"/>
                <w:left w:val="none" w:sz="0" w:space="0" w:color="auto"/>
                <w:bottom w:val="none" w:sz="0" w:space="0" w:color="auto"/>
                <w:right w:val="none" w:sz="0" w:space="0" w:color="auto"/>
              </w:divBdr>
              <w:divsChild>
                <w:div w:id="1801193106">
                  <w:marLeft w:val="0"/>
                  <w:marRight w:val="0"/>
                  <w:marTop w:val="0"/>
                  <w:marBottom w:val="0"/>
                  <w:divBdr>
                    <w:top w:val="none" w:sz="0" w:space="0" w:color="auto"/>
                    <w:left w:val="none" w:sz="0" w:space="0" w:color="auto"/>
                    <w:bottom w:val="none" w:sz="0" w:space="0" w:color="auto"/>
                    <w:right w:val="none" w:sz="0" w:space="0" w:color="auto"/>
                  </w:divBdr>
                </w:div>
              </w:divsChild>
            </w:div>
            <w:div w:id="359819907">
              <w:marLeft w:val="0"/>
              <w:marRight w:val="0"/>
              <w:marTop w:val="0"/>
              <w:marBottom w:val="0"/>
              <w:divBdr>
                <w:top w:val="none" w:sz="0" w:space="0" w:color="auto"/>
                <w:left w:val="none" w:sz="0" w:space="0" w:color="auto"/>
                <w:bottom w:val="none" w:sz="0" w:space="0" w:color="auto"/>
                <w:right w:val="none" w:sz="0" w:space="0" w:color="auto"/>
              </w:divBdr>
              <w:divsChild>
                <w:div w:id="143008142">
                  <w:marLeft w:val="0"/>
                  <w:marRight w:val="0"/>
                  <w:marTop w:val="0"/>
                  <w:marBottom w:val="0"/>
                  <w:divBdr>
                    <w:top w:val="none" w:sz="0" w:space="0" w:color="auto"/>
                    <w:left w:val="none" w:sz="0" w:space="0" w:color="auto"/>
                    <w:bottom w:val="none" w:sz="0" w:space="0" w:color="auto"/>
                    <w:right w:val="none" w:sz="0" w:space="0" w:color="auto"/>
                  </w:divBdr>
                </w:div>
                <w:div w:id="1509639770">
                  <w:marLeft w:val="0"/>
                  <w:marRight w:val="0"/>
                  <w:marTop w:val="0"/>
                  <w:marBottom w:val="0"/>
                  <w:divBdr>
                    <w:top w:val="none" w:sz="0" w:space="0" w:color="auto"/>
                    <w:left w:val="none" w:sz="0" w:space="0" w:color="auto"/>
                    <w:bottom w:val="none" w:sz="0" w:space="0" w:color="auto"/>
                    <w:right w:val="none" w:sz="0" w:space="0" w:color="auto"/>
                  </w:divBdr>
                </w:div>
              </w:divsChild>
            </w:div>
            <w:div w:id="439885277">
              <w:marLeft w:val="0"/>
              <w:marRight w:val="0"/>
              <w:marTop w:val="0"/>
              <w:marBottom w:val="0"/>
              <w:divBdr>
                <w:top w:val="none" w:sz="0" w:space="0" w:color="auto"/>
                <w:left w:val="none" w:sz="0" w:space="0" w:color="auto"/>
                <w:bottom w:val="none" w:sz="0" w:space="0" w:color="auto"/>
                <w:right w:val="none" w:sz="0" w:space="0" w:color="auto"/>
              </w:divBdr>
              <w:divsChild>
                <w:div w:id="1427849771">
                  <w:marLeft w:val="0"/>
                  <w:marRight w:val="0"/>
                  <w:marTop w:val="0"/>
                  <w:marBottom w:val="0"/>
                  <w:divBdr>
                    <w:top w:val="none" w:sz="0" w:space="0" w:color="auto"/>
                    <w:left w:val="none" w:sz="0" w:space="0" w:color="auto"/>
                    <w:bottom w:val="none" w:sz="0" w:space="0" w:color="auto"/>
                    <w:right w:val="none" w:sz="0" w:space="0" w:color="auto"/>
                  </w:divBdr>
                </w:div>
                <w:div w:id="379285182">
                  <w:marLeft w:val="0"/>
                  <w:marRight w:val="0"/>
                  <w:marTop w:val="0"/>
                  <w:marBottom w:val="0"/>
                  <w:divBdr>
                    <w:top w:val="none" w:sz="0" w:space="0" w:color="auto"/>
                    <w:left w:val="none" w:sz="0" w:space="0" w:color="auto"/>
                    <w:bottom w:val="none" w:sz="0" w:space="0" w:color="auto"/>
                    <w:right w:val="none" w:sz="0" w:space="0" w:color="auto"/>
                  </w:divBdr>
                </w:div>
              </w:divsChild>
            </w:div>
            <w:div w:id="1563447983">
              <w:marLeft w:val="0"/>
              <w:marRight w:val="0"/>
              <w:marTop w:val="0"/>
              <w:marBottom w:val="0"/>
              <w:divBdr>
                <w:top w:val="none" w:sz="0" w:space="0" w:color="auto"/>
                <w:left w:val="none" w:sz="0" w:space="0" w:color="auto"/>
                <w:bottom w:val="none" w:sz="0" w:space="0" w:color="auto"/>
                <w:right w:val="none" w:sz="0" w:space="0" w:color="auto"/>
              </w:divBdr>
              <w:divsChild>
                <w:div w:id="12409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705058101">
      <w:bodyDiv w:val="1"/>
      <w:marLeft w:val="0"/>
      <w:marRight w:val="0"/>
      <w:marTop w:val="0"/>
      <w:marBottom w:val="0"/>
      <w:divBdr>
        <w:top w:val="none" w:sz="0" w:space="0" w:color="auto"/>
        <w:left w:val="none" w:sz="0" w:space="0" w:color="auto"/>
        <w:bottom w:val="none" w:sz="0" w:space="0" w:color="auto"/>
        <w:right w:val="none" w:sz="0" w:space="0" w:color="auto"/>
      </w:divBdr>
      <w:divsChild>
        <w:div w:id="211817232">
          <w:marLeft w:val="0"/>
          <w:marRight w:val="0"/>
          <w:marTop w:val="0"/>
          <w:marBottom w:val="0"/>
          <w:divBdr>
            <w:top w:val="none" w:sz="0" w:space="0" w:color="auto"/>
            <w:left w:val="none" w:sz="0" w:space="0" w:color="auto"/>
            <w:bottom w:val="none" w:sz="0" w:space="0" w:color="auto"/>
            <w:right w:val="none" w:sz="0" w:space="0" w:color="auto"/>
          </w:divBdr>
        </w:div>
        <w:div w:id="294142265">
          <w:marLeft w:val="0"/>
          <w:marRight w:val="0"/>
          <w:marTop w:val="0"/>
          <w:marBottom w:val="0"/>
          <w:divBdr>
            <w:top w:val="none" w:sz="0" w:space="0" w:color="auto"/>
            <w:left w:val="none" w:sz="0" w:space="0" w:color="auto"/>
            <w:bottom w:val="none" w:sz="0" w:space="0" w:color="auto"/>
            <w:right w:val="none" w:sz="0" w:space="0" w:color="auto"/>
          </w:divBdr>
        </w:div>
        <w:div w:id="1939831416">
          <w:marLeft w:val="0"/>
          <w:marRight w:val="0"/>
          <w:marTop w:val="0"/>
          <w:marBottom w:val="0"/>
          <w:divBdr>
            <w:top w:val="none" w:sz="0" w:space="0" w:color="auto"/>
            <w:left w:val="none" w:sz="0" w:space="0" w:color="auto"/>
            <w:bottom w:val="none" w:sz="0" w:space="0" w:color="auto"/>
            <w:right w:val="none" w:sz="0" w:space="0" w:color="auto"/>
          </w:divBdr>
        </w:div>
        <w:div w:id="902058306">
          <w:marLeft w:val="0"/>
          <w:marRight w:val="0"/>
          <w:marTop w:val="0"/>
          <w:marBottom w:val="0"/>
          <w:divBdr>
            <w:top w:val="none" w:sz="0" w:space="0" w:color="auto"/>
            <w:left w:val="none" w:sz="0" w:space="0" w:color="auto"/>
            <w:bottom w:val="none" w:sz="0" w:space="0" w:color="auto"/>
            <w:right w:val="none" w:sz="0" w:space="0" w:color="auto"/>
          </w:divBdr>
        </w:div>
        <w:div w:id="711344054">
          <w:marLeft w:val="0"/>
          <w:marRight w:val="0"/>
          <w:marTop w:val="0"/>
          <w:marBottom w:val="0"/>
          <w:divBdr>
            <w:top w:val="none" w:sz="0" w:space="0" w:color="auto"/>
            <w:left w:val="none" w:sz="0" w:space="0" w:color="auto"/>
            <w:bottom w:val="none" w:sz="0" w:space="0" w:color="auto"/>
            <w:right w:val="none" w:sz="0" w:space="0" w:color="auto"/>
          </w:divBdr>
        </w:div>
        <w:div w:id="908492304">
          <w:marLeft w:val="0"/>
          <w:marRight w:val="0"/>
          <w:marTop w:val="0"/>
          <w:marBottom w:val="0"/>
          <w:divBdr>
            <w:top w:val="none" w:sz="0" w:space="0" w:color="auto"/>
            <w:left w:val="none" w:sz="0" w:space="0" w:color="auto"/>
            <w:bottom w:val="none" w:sz="0" w:space="0" w:color="auto"/>
            <w:right w:val="none" w:sz="0" w:space="0" w:color="auto"/>
          </w:divBdr>
        </w:div>
        <w:div w:id="103042064">
          <w:marLeft w:val="0"/>
          <w:marRight w:val="0"/>
          <w:marTop w:val="0"/>
          <w:marBottom w:val="0"/>
          <w:divBdr>
            <w:top w:val="none" w:sz="0" w:space="0" w:color="auto"/>
            <w:left w:val="none" w:sz="0" w:space="0" w:color="auto"/>
            <w:bottom w:val="none" w:sz="0" w:space="0" w:color="auto"/>
            <w:right w:val="none" w:sz="0" w:space="0" w:color="auto"/>
          </w:divBdr>
        </w:div>
      </w:divsChild>
    </w:div>
    <w:div w:id="730227922">
      <w:bodyDiv w:val="1"/>
      <w:marLeft w:val="0"/>
      <w:marRight w:val="0"/>
      <w:marTop w:val="0"/>
      <w:marBottom w:val="0"/>
      <w:divBdr>
        <w:top w:val="none" w:sz="0" w:space="0" w:color="auto"/>
        <w:left w:val="none" w:sz="0" w:space="0" w:color="auto"/>
        <w:bottom w:val="none" w:sz="0" w:space="0" w:color="auto"/>
        <w:right w:val="none" w:sz="0" w:space="0" w:color="auto"/>
      </w:divBdr>
    </w:div>
    <w:div w:id="820197911">
      <w:bodyDiv w:val="1"/>
      <w:marLeft w:val="0"/>
      <w:marRight w:val="0"/>
      <w:marTop w:val="0"/>
      <w:marBottom w:val="0"/>
      <w:divBdr>
        <w:top w:val="none" w:sz="0" w:space="0" w:color="auto"/>
        <w:left w:val="none" w:sz="0" w:space="0" w:color="auto"/>
        <w:bottom w:val="none" w:sz="0" w:space="0" w:color="auto"/>
        <w:right w:val="none" w:sz="0" w:space="0" w:color="auto"/>
      </w:divBdr>
      <w:divsChild>
        <w:div w:id="990208561">
          <w:marLeft w:val="0"/>
          <w:marRight w:val="0"/>
          <w:marTop w:val="0"/>
          <w:marBottom w:val="0"/>
          <w:divBdr>
            <w:top w:val="none" w:sz="0" w:space="0" w:color="auto"/>
            <w:left w:val="none" w:sz="0" w:space="0" w:color="auto"/>
            <w:bottom w:val="none" w:sz="0" w:space="0" w:color="auto"/>
            <w:right w:val="none" w:sz="0" w:space="0" w:color="auto"/>
          </w:divBdr>
        </w:div>
        <w:div w:id="431900658">
          <w:marLeft w:val="0"/>
          <w:marRight w:val="0"/>
          <w:marTop w:val="0"/>
          <w:marBottom w:val="0"/>
          <w:divBdr>
            <w:top w:val="none" w:sz="0" w:space="0" w:color="auto"/>
            <w:left w:val="none" w:sz="0" w:space="0" w:color="auto"/>
            <w:bottom w:val="none" w:sz="0" w:space="0" w:color="auto"/>
            <w:right w:val="none" w:sz="0" w:space="0" w:color="auto"/>
          </w:divBdr>
        </w:div>
        <w:div w:id="986784508">
          <w:marLeft w:val="0"/>
          <w:marRight w:val="0"/>
          <w:marTop w:val="0"/>
          <w:marBottom w:val="0"/>
          <w:divBdr>
            <w:top w:val="none" w:sz="0" w:space="0" w:color="auto"/>
            <w:left w:val="none" w:sz="0" w:space="0" w:color="auto"/>
            <w:bottom w:val="none" w:sz="0" w:space="0" w:color="auto"/>
            <w:right w:val="none" w:sz="0" w:space="0" w:color="auto"/>
          </w:divBdr>
        </w:div>
      </w:divsChild>
    </w:div>
    <w:div w:id="934703963">
      <w:bodyDiv w:val="1"/>
      <w:marLeft w:val="0"/>
      <w:marRight w:val="0"/>
      <w:marTop w:val="0"/>
      <w:marBottom w:val="0"/>
      <w:divBdr>
        <w:top w:val="none" w:sz="0" w:space="0" w:color="auto"/>
        <w:left w:val="none" w:sz="0" w:space="0" w:color="auto"/>
        <w:bottom w:val="none" w:sz="0" w:space="0" w:color="auto"/>
        <w:right w:val="none" w:sz="0" w:space="0" w:color="auto"/>
      </w:divBdr>
      <w:divsChild>
        <w:div w:id="575287183">
          <w:marLeft w:val="0"/>
          <w:marRight w:val="0"/>
          <w:marTop w:val="0"/>
          <w:marBottom w:val="0"/>
          <w:divBdr>
            <w:top w:val="none" w:sz="0" w:space="0" w:color="auto"/>
            <w:left w:val="none" w:sz="0" w:space="0" w:color="auto"/>
            <w:bottom w:val="none" w:sz="0" w:space="0" w:color="auto"/>
            <w:right w:val="none" w:sz="0" w:space="0" w:color="auto"/>
          </w:divBdr>
        </w:div>
        <w:div w:id="24136125">
          <w:marLeft w:val="0"/>
          <w:marRight w:val="0"/>
          <w:marTop w:val="0"/>
          <w:marBottom w:val="0"/>
          <w:divBdr>
            <w:top w:val="none" w:sz="0" w:space="0" w:color="auto"/>
            <w:left w:val="none" w:sz="0" w:space="0" w:color="auto"/>
            <w:bottom w:val="none" w:sz="0" w:space="0" w:color="auto"/>
            <w:right w:val="none" w:sz="0" w:space="0" w:color="auto"/>
          </w:divBdr>
        </w:div>
        <w:div w:id="152532297">
          <w:marLeft w:val="0"/>
          <w:marRight w:val="0"/>
          <w:marTop w:val="0"/>
          <w:marBottom w:val="0"/>
          <w:divBdr>
            <w:top w:val="none" w:sz="0" w:space="0" w:color="auto"/>
            <w:left w:val="none" w:sz="0" w:space="0" w:color="auto"/>
            <w:bottom w:val="none" w:sz="0" w:space="0" w:color="auto"/>
            <w:right w:val="none" w:sz="0" w:space="0" w:color="auto"/>
          </w:divBdr>
        </w:div>
        <w:div w:id="416632252">
          <w:marLeft w:val="0"/>
          <w:marRight w:val="0"/>
          <w:marTop w:val="0"/>
          <w:marBottom w:val="0"/>
          <w:divBdr>
            <w:top w:val="none" w:sz="0" w:space="0" w:color="auto"/>
            <w:left w:val="none" w:sz="0" w:space="0" w:color="auto"/>
            <w:bottom w:val="none" w:sz="0" w:space="0" w:color="auto"/>
            <w:right w:val="none" w:sz="0" w:space="0" w:color="auto"/>
          </w:divBdr>
        </w:div>
        <w:div w:id="1336955728">
          <w:marLeft w:val="0"/>
          <w:marRight w:val="0"/>
          <w:marTop w:val="0"/>
          <w:marBottom w:val="0"/>
          <w:divBdr>
            <w:top w:val="none" w:sz="0" w:space="0" w:color="auto"/>
            <w:left w:val="none" w:sz="0" w:space="0" w:color="auto"/>
            <w:bottom w:val="none" w:sz="0" w:space="0" w:color="auto"/>
            <w:right w:val="none" w:sz="0" w:space="0" w:color="auto"/>
          </w:divBdr>
        </w:div>
        <w:div w:id="1107116672">
          <w:marLeft w:val="0"/>
          <w:marRight w:val="0"/>
          <w:marTop w:val="0"/>
          <w:marBottom w:val="0"/>
          <w:divBdr>
            <w:top w:val="none" w:sz="0" w:space="0" w:color="auto"/>
            <w:left w:val="none" w:sz="0" w:space="0" w:color="auto"/>
            <w:bottom w:val="none" w:sz="0" w:space="0" w:color="auto"/>
            <w:right w:val="none" w:sz="0" w:space="0" w:color="auto"/>
          </w:divBdr>
        </w:div>
      </w:divsChild>
    </w:div>
    <w:div w:id="961763194">
      <w:bodyDiv w:val="1"/>
      <w:marLeft w:val="0"/>
      <w:marRight w:val="0"/>
      <w:marTop w:val="0"/>
      <w:marBottom w:val="0"/>
      <w:divBdr>
        <w:top w:val="none" w:sz="0" w:space="0" w:color="auto"/>
        <w:left w:val="none" w:sz="0" w:space="0" w:color="auto"/>
        <w:bottom w:val="none" w:sz="0" w:space="0" w:color="auto"/>
        <w:right w:val="none" w:sz="0" w:space="0" w:color="auto"/>
      </w:divBdr>
      <w:divsChild>
        <w:div w:id="1782609791">
          <w:marLeft w:val="0"/>
          <w:marRight w:val="0"/>
          <w:marTop w:val="0"/>
          <w:marBottom w:val="0"/>
          <w:divBdr>
            <w:top w:val="none" w:sz="0" w:space="0" w:color="auto"/>
            <w:left w:val="none" w:sz="0" w:space="0" w:color="auto"/>
            <w:bottom w:val="none" w:sz="0" w:space="0" w:color="auto"/>
            <w:right w:val="none" w:sz="0" w:space="0" w:color="auto"/>
          </w:divBdr>
        </w:div>
        <w:div w:id="1793092513">
          <w:marLeft w:val="0"/>
          <w:marRight w:val="0"/>
          <w:marTop w:val="0"/>
          <w:marBottom w:val="0"/>
          <w:divBdr>
            <w:top w:val="none" w:sz="0" w:space="0" w:color="auto"/>
            <w:left w:val="none" w:sz="0" w:space="0" w:color="auto"/>
            <w:bottom w:val="none" w:sz="0" w:space="0" w:color="auto"/>
            <w:right w:val="none" w:sz="0" w:space="0" w:color="auto"/>
          </w:divBdr>
        </w:div>
        <w:div w:id="494683645">
          <w:marLeft w:val="0"/>
          <w:marRight w:val="0"/>
          <w:marTop w:val="0"/>
          <w:marBottom w:val="0"/>
          <w:divBdr>
            <w:top w:val="none" w:sz="0" w:space="0" w:color="auto"/>
            <w:left w:val="none" w:sz="0" w:space="0" w:color="auto"/>
            <w:bottom w:val="none" w:sz="0" w:space="0" w:color="auto"/>
            <w:right w:val="none" w:sz="0" w:space="0" w:color="auto"/>
          </w:divBdr>
        </w:div>
        <w:div w:id="292951262">
          <w:marLeft w:val="0"/>
          <w:marRight w:val="0"/>
          <w:marTop w:val="0"/>
          <w:marBottom w:val="0"/>
          <w:divBdr>
            <w:top w:val="none" w:sz="0" w:space="0" w:color="auto"/>
            <w:left w:val="none" w:sz="0" w:space="0" w:color="auto"/>
            <w:bottom w:val="none" w:sz="0" w:space="0" w:color="auto"/>
            <w:right w:val="none" w:sz="0" w:space="0" w:color="auto"/>
          </w:divBdr>
        </w:div>
        <w:div w:id="590551609">
          <w:marLeft w:val="0"/>
          <w:marRight w:val="0"/>
          <w:marTop w:val="0"/>
          <w:marBottom w:val="0"/>
          <w:divBdr>
            <w:top w:val="none" w:sz="0" w:space="0" w:color="auto"/>
            <w:left w:val="none" w:sz="0" w:space="0" w:color="auto"/>
            <w:bottom w:val="none" w:sz="0" w:space="0" w:color="auto"/>
            <w:right w:val="none" w:sz="0" w:space="0" w:color="auto"/>
          </w:divBdr>
        </w:div>
        <w:div w:id="438187060">
          <w:marLeft w:val="0"/>
          <w:marRight w:val="0"/>
          <w:marTop w:val="0"/>
          <w:marBottom w:val="0"/>
          <w:divBdr>
            <w:top w:val="none" w:sz="0" w:space="0" w:color="auto"/>
            <w:left w:val="none" w:sz="0" w:space="0" w:color="auto"/>
            <w:bottom w:val="none" w:sz="0" w:space="0" w:color="auto"/>
            <w:right w:val="none" w:sz="0" w:space="0" w:color="auto"/>
          </w:divBdr>
        </w:div>
        <w:div w:id="1353530240">
          <w:marLeft w:val="0"/>
          <w:marRight w:val="0"/>
          <w:marTop w:val="0"/>
          <w:marBottom w:val="0"/>
          <w:divBdr>
            <w:top w:val="none" w:sz="0" w:space="0" w:color="auto"/>
            <w:left w:val="none" w:sz="0" w:space="0" w:color="auto"/>
            <w:bottom w:val="none" w:sz="0" w:space="0" w:color="auto"/>
            <w:right w:val="none" w:sz="0" w:space="0" w:color="auto"/>
          </w:divBdr>
        </w:div>
      </w:divsChild>
    </w:div>
    <w:div w:id="1066146657">
      <w:bodyDiv w:val="1"/>
      <w:marLeft w:val="0"/>
      <w:marRight w:val="0"/>
      <w:marTop w:val="0"/>
      <w:marBottom w:val="0"/>
      <w:divBdr>
        <w:top w:val="none" w:sz="0" w:space="0" w:color="auto"/>
        <w:left w:val="none" w:sz="0" w:space="0" w:color="auto"/>
        <w:bottom w:val="none" w:sz="0" w:space="0" w:color="auto"/>
        <w:right w:val="none" w:sz="0" w:space="0" w:color="auto"/>
      </w:divBdr>
      <w:divsChild>
        <w:div w:id="1600799595">
          <w:marLeft w:val="0"/>
          <w:marRight w:val="0"/>
          <w:marTop w:val="0"/>
          <w:marBottom w:val="0"/>
          <w:divBdr>
            <w:top w:val="none" w:sz="0" w:space="0" w:color="auto"/>
            <w:left w:val="none" w:sz="0" w:space="0" w:color="auto"/>
            <w:bottom w:val="none" w:sz="0" w:space="0" w:color="auto"/>
            <w:right w:val="none" w:sz="0" w:space="0" w:color="auto"/>
          </w:divBdr>
        </w:div>
        <w:div w:id="1675841042">
          <w:marLeft w:val="0"/>
          <w:marRight w:val="0"/>
          <w:marTop w:val="0"/>
          <w:marBottom w:val="0"/>
          <w:divBdr>
            <w:top w:val="none" w:sz="0" w:space="0" w:color="auto"/>
            <w:left w:val="none" w:sz="0" w:space="0" w:color="auto"/>
            <w:bottom w:val="none" w:sz="0" w:space="0" w:color="auto"/>
            <w:right w:val="none" w:sz="0" w:space="0" w:color="auto"/>
          </w:divBdr>
        </w:div>
        <w:div w:id="1263566236">
          <w:marLeft w:val="0"/>
          <w:marRight w:val="0"/>
          <w:marTop w:val="0"/>
          <w:marBottom w:val="0"/>
          <w:divBdr>
            <w:top w:val="none" w:sz="0" w:space="0" w:color="auto"/>
            <w:left w:val="none" w:sz="0" w:space="0" w:color="auto"/>
            <w:bottom w:val="none" w:sz="0" w:space="0" w:color="auto"/>
            <w:right w:val="none" w:sz="0" w:space="0" w:color="auto"/>
          </w:divBdr>
        </w:div>
        <w:div w:id="164823937">
          <w:marLeft w:val="0"/>
          <w:marRight w:val="0"/>
          <w:marTop w:val="0"/>
          <w:marBottom w:val="0"/>
          <w:divBdr>
            <w:top w:val="none" w:sz="0" w:space="0" w:color="auto"/>
            <w:left w:val="none" w:sz="0" w:space="0" w:color="auto"/>
            <w:bottom w:val="none" w:sz="0" w:space="0" w:color="auto"/>
            <w:right w:val="none" w:sz="0" w:space="0" w:color="auto"/>
          </w:divBdr>
        </w:div>
        <w:div w:id="474374448">
          <w:marLeft w:val="0"/>
          <w:marRight w:val="0"/>
          <w:marTop w:val="0"/>
          <w:marBottom w:val="0"/>
          <w:divBdr>
            <w:top w:val="none" w:sz="0" w:space="0" w:color="auto"/>
            <w:left w:val="none" w:sz="0" w:space="0" w:color="auto"/>
            <w:bottom w:val="none" w:sz="0" w:space="0" w:color="auto"/>
            <w:right w:val="none" w:sz="0" w:space="0" w:color="auto"/>
          </w:divBdr>
        </w:div>
        <w:div w:id="1526366109">
          <w:marLeft w:val="0"/>
          <w:marRight w:val="0"/>
          <w:marTop w:val="0"/>
          <w:marBottom w:val="0"/>
          <w:divBdr>
            <w:top w:val="none" w:sz="0" w:space="0" w:color="auto"/>
            <w:left w:val="none" w:sz="0" w:space="0" w:color="auto"/>
            <w:bottom w:val="none" w:sz="0" w:space="0" w:color="auto"/>
            <w:right w:val="none" w:sz="0" w:space="0" w:color="auto"/>
          </w:divBdr>
        </w:div>
        <w:div w:id="1986398299">
          <w:marLeft w:val="0"/>
          <w:marRight w:val="0"/>
          <w:marTop w:val="0"/>
          <w:marBottom w:val="0"/>
          <w:divBdr>
            <w:top w:val="none" w:sz="0" w:space="0" w:color="auto"/>
            <w:left w:val="none" w:sz="0" w:space="0" w:color="auto"/>
            <w:bottom w:val="none" w:sz="0" w:space="0" w:color="auto"/>
            <w:right w:val="none" w:sz="0" w:space="0" w:color="auto"/>
          </w:divBdr>
        </w:div>
        <w:div w:id="284048915">
          <w:marLeft w:val="0"/>
          <w:marRight w:val="0"/>
          <w:marTop w:val="0"/>
          <w:marBottom w:val="0"/>
          <w:divBdr>
            <w:top w:val="none" w:sz="0" w:space="0" w:color="auto"/>
            <w:left w:val="none" w:sz="0" w:space="0" w:color="auto"/>
            <w:bottom w:val="none" w:sz="0" w:space="0" w:color="auto"/>
            <w:right w:val="none" w:sz="0" w:space="0" w:color="auto"/>
          </w:divBdr>
        </w:div>
        <w:div w:id="1817067983">
          <w:marLeft w:val="0"/>
          <w:marRight w:val="0"/>
          <w:marTop w:val="0"/>
          <w:marBottom w:val="0"/>
          <w:divBdr>
            <w:top w:val="none" w:sz="0" w:space="0" w:color="auto"/>
            <w:left w:val="none" w:sz="0" w:space="0" w:color="auto"/>
            <w:bottom w:val="none" w:sz="0" w:space="0" w:color="auto"/>
            <w:right w:val="none" w:sz="0" w:space="0" w:color="auto"/>
          </w:divBdr>
        </w:div>
      </w:divsChild>
    </w:div>
    <w:div w:id="1139226664">
      <w:bodyDiv w:val="1"/>
      <w:marLeft w:val="0"/>
      <w:marRight w:val="0"/>
      <w:marTop w:val="0"/>
      <w:marBottom w:val="0"/>
      <w:divBdr>
        <w:top w:val="none" w:sz="0" w:space="0" w:color="auto"/>
        <w:left w:val="none" w:sz="0" w:space="0" w:color="auto"/>
        <w:bottom w:val="none" w:sz="0" w:space="0" w:color="auto"/>
        <w:right w:val="none" w:sz="0" w:space="0" w:color="auto"/>
      </w:divBdr>
      <w:divsChild>
        <w:div w:id="238444544">
          <w:marLeft w:val="0"/>
          <w:marRight w:val="0"/>
          <w:marTop w:val="0"/>
          <w:marBottom w:val="0"/>
          <w:divBdr>
            <w:top w:val="none" w:sz="0" w:space="0" w:color="auto"/>
            <w:left w:val="none" w:sz="0" w:space="0" w:color="auto"/>
            <w:bottom w:val="none" w:sz="0" w:space="0" w:color="auto"/>
            <w:right w:val="none" w:sz="0" w:space="0" w:color="auto"/>
          </w:divBdr>
        </w:div>
        <w:div w:id="1956912063">
          <w:marLeft w:val="0"/>
          <w:marRight w:val="0"/>
          <w:marTop w:val="0"/>
          <w:marBottom w:val="0"/>
          <w:divBdr>
            <w:top w:val="none" w:sz="0" w:space="0" w:color="auto"/>
            <w:left w:val="none" w:sz="0" w:space="0" w:color="auto"/>
            <w:bottom w:val="none" w:sz="0" w:space="0" w:color="auto"/>
            <w:right w:val="none" w:sz="0" w:space="0" w:color="auto"/>
          </w:divBdr>
        </w:div>
        <w:div w:id="275211227">
          <w:marLeft w:val="0"/>
          <w:marRight w:val="0"/>
          <w:marTop w:val="0"/>
          <w:marBottom w:val="0"/>
          <w:divBdr>
            <w:top w:val="none" w:sz="0" w:space="0" w:color="auto"/>
            <w:left w:val="none" w:sz="0" w:space="0" w:color="auto"/>
            <w:bottom w:val="none" w:sz="0" w:space="0" w:color="auto"/>
            <w:right w:val="none" w:sz="0" w:space="0" w:color="auto"/>
          </w:divBdr>
        </w:div>
        <w:div w:id="472743">
          <w:marLeft w:val="0"/>
          <w:marRight w:val="0"/>
          <w:marTop w:val="0"/>
          <w:marBottom w:val="0"/>
          <w:divBdr>
            <w:top w:val="none" w:sz="0" w:space="0" w:color="auto"/>
            <w:left w:val="none" w:sz="0" w:space="0" w:color="auto"/>
            <w:bottom w:val="none" w:sz="0" w:space="0" w:color="auto"/>
            <w:right w:val="none" w:sz="0" w:space="0" w:color="auto"/>
          </w:divBdr>
        </w:div>
        <w:div w:id="1113672356">
          <w:marLeft w:val="0"/>
          <w:marRight w:val="0"/>
          <w:marTop w:val="0"/>
          <w:marBottom w:val="0"/>
          <w:divBdr>
            <w:top w:val="none" w:sz="0" w:space="0" w:color="auto"/>
            <w:left w:val="none" w:sz="0" w:space="0" w:color="auto"/>
            <w:bottom w:val="none" w:sz="0" w:space="0" w:color="auto"/>
            <w:right w:val="none" w:sz="0" w:space="0" w:color="auto"/>
          </w:divBdr>
        </w:div>
        <w:div w:id="129635944">
          <w:marLeft w:val="0"/>
          <w:marRight w:val="0"/>
          <w:marTop w:val="0"/>
          <w:marBottom w:val="0"/>
          <w:divBdr>
            <w:top w:val="none" w:sz="0" w:space="0" w:color="auto"/>
            <w:left w:val="none" w:sz="0" w:space="0" w:color="auto"/>
            <w:bottom w:val="none" w:sz="0" w:space="0" w:color="auto"/>
            <w:right w:val="none" w:sz="0" w:space="0" w:color="auto"/>
          </w:divBdr>
        </w:div>
        <w:div w:id="721952535">
          <w:marLeft w:val="0"/>
          <w:marRight w:val="0"/>
          <w:marTop w:val="0"/>
          <w:marBottom w:val="0"/>
          <w:divBdr>
            <w:top w:val="none" w:sz="0" w:space="0" w:color="auto"/>
            <w:left w:val="none" w:sz="0" w:space="0" w:color="auto"/>
            <w:bottom w:val="none" w:sz="0" w:space="0" w:color="auto"/>
            <w:right w:val="none" w:sz="0" w:space="0" w:color="auto"/>
          </w:divBdr>
        </w:div>
        <w:div w:id="1349482019">
          <w:marLeft w:val="0"/>
          <w:marRight w:val="0"/>
          <w:marTop w:val="0"/>
          <w:marBottom w:val="0"/>
          <w:divBdr>
            <w:top w:val="none" w:sz="0" w:space="0" w:color="auto"/>
            <w:left w:val="none" w:sz="0" w:space="0" w:color="auto"/>
            <w:bottom w:val="none" w:sz="0" w:space="0" w:color="auto"/>
            <w:right w:val="none" w:sz="0" w:space="0" w:color="auto"/>
          </w:divBdr>
        </w:div>
        <w:div w:id="1384062479">
          <w:marLeft w:val="0"/>
          <w:marRight w:val="0"/>
          <w:marTop w:val="0"/>
          <w:marBottom w:val="0"/>
          <w:divBdr>
            <w:top w:val="none" w:sz="0" w:space="0" w:color="auto"/>
            <w:left w:val="none" w:sz="0" w:space="0" w:color="auto"/>
            <w:bottom w:val="none" w:sz="0" w:space="0" w:color="auto"/>
            <w:right w:val="none" w:sz="0" w:space="0" w:color="auto"/>
          </w:divBdr>
        </w:div>
        <w:div w:id="1196961304">
          <w:marLeft w:val="0"/>
          <w:marRight w:val="0"/>
          <w:marTop w:val="0"/>
          <w:marBottom w:val="0"/>
          <w:divBdr>
            <w:top w:val="none" w:sz="0" w:space="0" w:color="auto"/>
            <w:left w:val="none" w:sz="0" w:space="0" w:color="auto"/>
            <w:bottom w:val="none" w:sz="0" w:space="0" w:color="auto"/>
            <w:right w:val="none" w:sz="0" w:space="0" w:color="auto"/>
          </w:divBdr>
        </w:div>
        <w:div w:id="1427578303">
          <w:marLeft w:val="0"/>
          <w:marRight w:val="0"/>
          <w:marTop w:val="0"/>
          <w:marBottom w:val="0"/>
          <w:divBdr>
            <w:top w:val="none" w:sz="0" w:space="0" w:color="auto"/>
            <w:left w:val="none" w:sz="0" w:space="0" w:color="auto"/>
            <w:bottom w:val="none" w:sz="0" w:space="0" w:color="auto"/>
            <w:right w:val="none" w:sz="0" w:space="0" w:color="auto"/>
          </w:divBdr>
        </w:div>
        <w:div w:id="827134543">
          <w:marLeft w:val="0"/>
          <w:marRight w:val="0"/>
          <w:marTop w:val="0"/>
          <w:marBottom w:val="0"/>
          <w:divBdr>
            <w:top w:val="none" w:sz="0" w:space="0" w:color="auto"/>
            <w:left w:val="none" w:sz="0" w:space="0" w:color="auto"/>
            <w:bottom w:val="none" w:sz="0" w:space="0" w:color="auto"/>
            <w:right w:val="none" w:sz="0" w:space="0" w:color="auto"/>
          </w:divBdr>
        </w:div>
        <w:div w:id="1646004820">
          <w:marLeft w:val="0"/>
          <w:marRight w:val="0"/>
          <w:marTop w:val="0"/>
          <w:marBottom w:val="0"/>
          <w:divBdr>
            <w:top w:val="none" w:sz="0" w:space="0" w:color="auto"/>
            <w:left w:val="none" w:sz="0" w:space="0" w:color="auto"/>
            <w:bottom w:val="none" w:sz="0" w:space="0" w:color="auto"/>
            <w:right w:val="none" w:sz="0" w:space="0" w:color="auto"/>
          </w:divBdr>
        </w:div>
      </w:divsChild>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349143500">
      <w:bodyDiv w:val="1"/>
      <w:marLeft w:val="0"/>
      <w:marRight w:val="0"/>
      <w:marTop w:val="0"/>
      <w:marBottom w:val="0"/>
      <w:divBdr>
        <w:top w:val="none" w:sz="0" w:space="0" w:color="auto"/>
        <w:left w:val="none" w:sz="0" w:space="0" w:color="auto"/>
        <w:bottom w:val="none" w:sz="0" w:space="0" w:color="auto"/>
        <w:right w:val="none" w:sz="0" w:space="0" w:color="auto"/>
      </w:divBdr>
      <w:divsChild>
        <w:div w:id="906501357">
          <w:marLeft w:val="0"/>
          <w:marRight w:val="0"/>
          <w:marTop w:val="0"/>
          <w:marBottom w:val="0"/>
          <w:divBdr>
            <w:top w:val="none" w:sz="0" w:space="0" w:color="auto"/>
            <w:left w:val="none" w:sz="0" w:space="0" w:color="auto"/>
            <w:bottom w:val="none" w:sz="0" w:space="0" w:color="auto"/>
            <w:right w:val="none" w:sz="0" w:space="0" w:color="auto"/>
          </w:divBdr>
        </w:div>
        <w:div w:id="545724229">
          <w:marLeft w:val="0"/>
          <w:marRight w:val="0"/>
          <w:marTop w:val="0"/>
          <w:marBottom w:val="0"/>
          <w:divBdr>
            <w:top w:val="none" w:sz="0" w:space="0" w:color="auto"/>
            <w:left w:val="none" w:sz="0" w:space="0" w:color="auto"/>
            <w:bottom w:val="none" w:sz="0" w:space="0" w:color="auto"/>
            <w:right w:val="none" w:sz="0" w:space="0" w:color="auto"/>
          </w:divBdr>
        </w:div>
        <w:div w:id="359746427">
          <w:marLeft w:val="0"/>
          <w:marRight w:val="0"/>
          <w:marTop w:val="0"/>
          <w:marBottom w:val="0"/>
          <w:divBdr>
            <w:top w:val="none" w:sz="0" w:space="0" w:color="auto"/>
            <w:left w:val="none" w:sz="0" w:space="0" w:color="auto"/>
            <w:bottom w:val="none" w:sz="0" w:space="0" w:color="auto"/>
            <w:right w:val="none" w:sz="0" w:space="0" w:color="auto"/>
          </w:divBdr>
        </w:div>
        <w:div w:id="392318321">
          <w:marLeft w:val="0"/>
          <w:marRight w:val="0"/>
          <w:marTop w:val="0"/>
          <w:marBottom w:val="0"/>
          <w:divBdr>
            <w:top w:val="none" w:sz="0" w:space="0" w:color="auto"/>
            <w:left w:val="none" w:sz="0" w:space="0" w:color="auto"/>
            <w:bottom w:val="none" w:sz="0" w:space="0" w:color="auto"/>
            <w:right w:val="none" w:sz="0" w:space="0" w:color="auto"/>
          </w:divBdr>
        </w:div>
        <w:div w:id="26105684">
          <w:marLeft w:val="0"/>
          <w:marRight w:val="0"/>
          <w:marTop w:val="0"/>
          <w:marBottom w:val="0"/>
          <w:divBdr>
            <w:top w:val="none" w:sz="0" w:space="0" w:color="auto"/>
            <w:left w:val="none" w:sz="0" w:space="0" w:color="auto"/>
            <w:bottom w:val="none" w:sz="0" w:space="0" w:color="auto"/>
            <w:right w:val="none" w:sz="0" w:space="0" w:color="auto"/>
          </w:divBdr>
        </w:div>
        <w:div w:id="1346905975">
          <w:marLeft w:val="0"/>
          <w:marRight w:val="0"/>
          <w:marTop w:val="0"/>
          <w:marBottom w:val="0"/>
          <w:divBdr>
            <w:top w:val="none" w:sz="0" w:space="0" w:color="auto"/>
            <w:left w:val="none" w:sz="0" w:space="0" w:color="auto"/>
            <w:bottom w:val="none" w:sz="0" w:space="0" w:color="auto"/>
            <w:right w:val="none" w:sz="0" w:space="0" w:color="auto"/>
          </w:divBdr>
        </w:div>
        <w:div w:id="2108772984">
          <w:marLeft w:val="0"/>
          <w:marRight w:val="0"/>
          <w:marTop w:val="0"/>
          <w:marBottom w:val="0"/>
          <w:divBdr>
            <w:top w:val="none" w:sz="0" w:space="0" w:color="auto"/>
            <w:left w:val="none" w:sz="0" w:space="0" w:color="auto"/>
            <w:bottom w:val="none" w:sz="0" w:space="0" w:color="auto"/>
            <w:right w:val="none" w:sz="0" w:space="0" w:color="auto"/>
          </w:divBdr>
        </w:div>
        <w:div w:id="1325277473">
          <w:marLeft w:val="0"/>
          <w:marRight w:val="0"/>
          <w:marTop w:val="0"/>
          <w:marBottom w:val="0"/>
          <w:divBdr>
            <w:top w:val="none" w:sz="0" w:space="0" w:color="auto"/>
            <w:left w:val="none" w:sz="0" w:space="0" w:color="auto"/>
            <w:bottom w:val="none" w:sz="0" w:space="0" w:color="auto"/>
            <w:right w:val="none" w:sz="0" w:space="0" w:color="auto"/>
          </w:divBdr>
        </w:div>
        <w:div w:id="1217089480">
          <w:marLeft w:val="0"/>
          <w:marRight w:val="0"/>
          <w:marTop w:val="0"/>
          <w:marBottom w:val="0"/>
          <w:divBdr>
            <w:top w:val="none" w:sz="0" w:space="0" w:color="auto"/>
            <w:left w:val="none" w:sz="0" w:space="0" w:color="auto"/>
            <w:bottom w:val="none" w:sz="0" w:space="0" w:color="auto"/>
            <w:right w:val="none" w:sz="0" w:space="0" w:color="auto"/>
          </w:divBdr>
        </w:div>
      </w:divsChild>
    </w:div>
    <w:div w:id="153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94280715">
          <w:marLeft w:val="0"/>
          <w:marRight w:val="0"/>
          <w:marTop w:val="0"/>
          <w:marBottom w:val="0"/>
          <w:divBdr>
            <w:top w:val="none" w:sz="0" w:space="0" w:color="auto"/>
            <w:left w:val="none" w:sz="0" w:space="0" w:color="auto"/>
            <w:bottom w:val="none" w:sz="0" w:space="0" w:color="auto"/>
            <w:right w:val="none" w:sz="0" w:space="0" w:color="auto"/>
          </w:divBdr>
        </w:div>
        <w:div w:id="970134339">
          <w:marLeft w:val="0"/>
          <w:marRight w:val="0"/>
          <w:marTop w:val="0"/>
          <w:marBottom w:val="0"/>
          <w:divBdr>
            <w:top w:val="none" w:sz="0" w:space="0" w:color="auto"/>
            <w:left w:val="none" w:sz="0" w:space="0" w:color="auto"/>
            <w:bottom w:val="none" w:sz="0" w:space="0" w:color="auto"/>
            <w:right w:val="none" w:sz="0" w:space="0" w:color="auto"/>
          </w:divBdr>
        </w:div>
        <w:div w:id="631716100">
          <w:marLeft w:val="0"/>
          <w:marRight w:val="0"/>
          <w:marTop w:val="0"/>
          <w:marBottom w:val="0"/>
          <w:divBdr>
            <w:top w:val="none" w:sz="0" w:space="0" w:color="auto"/>
            <w:left w:val="none" w:sz="0" w:space="0" w:color="auto"/>
            <w:bottom w:val="none" w:sz="0" w:space="0" w:color="auto"/>
            <w:right w:val="none" w:sz="0" w:space="0" w:color="auto"/>
          </w:divBdr>
        </w:div>
        <w:div w:id="1750883340">
          <w:marLeft w:val="0"/>
          <w:marRight w:val="0"/>
          <w:marTop w:val="0"/>
          <w:marBottom w:val="0"/>
          <w:divBdr>
            <w:top w:val="none" w:sz="0" w:space="0" w:color="auto"/>
            <w:left w:val="none" w:sz="0" w:space="0" w:color="auto"/>
            <w:bottom w:val="none" w:sz="0" w:space="0" w:color="auto"/>
            <w:right w:val="none" w:sz="0" w:space="0" w:color="auto"/>
          </w:divBdr>
        </w:div>
        <w:div w:id="835145766">
          <w:marLeft w:val="0"/>
          <w:marRight w:val="0"/>
          <w:marTop w:val="0"/>
          <w:marBottom w:val="0"/>
          <w:divBdr>
            <w:top w:val="none" w:sz="0" w:space="0" w:color="auto"/>
            <w:left w:val="none" w:sz="0" w:space="0" w:color="auto"/>
            <w:bottom w:val="none" w:sz="0" w:space="0" w:color="auto"/>
            <w:right w:val="none" w:sz="0" w:space="0" w:color="auto"/>
          </w:divBdr>
        </w:div>
        <w:div w:id="579678662">
          <w:marLeft w:val="0"/>
          <w:marRight w:val="0"/>
          <w:marTop w:val="0"/>
          <w:marBottom w:val="0"/>
          <w:divBdr>
            <w:top w:val="none" w:sz="0" w:space="0" w:color="auto"/>
            <w:left w:val="none" w:sz="0" w:space="0" w:color="auto"/>
            <w:bottom w:val="none" w:sz="0" w:space="0" w:color="auto"/>
            <w:right w:val="none" w:sz="0" w:space="0" w:color="auto"/>
          </w:divBdr>
        </w:div>
        <w:div w:id="1152142544">
          <w:marLeft w:val="0"/>
          <w:marRight w:val="0"/>
          <w:marTop w:val="0"/>
          <w:marBottom w:val="0"/>
          <w:divBdr>
            <w:top w:val="none" w:sz="0" w:space="0" w:color="auto"/>
            <w:left w:val="none" w:sz="0" w:space="0" w:color="auto"/>
            <w:bottom w:val="none" w:sz="0" w:space="0" w:color="auto"/>
            <w:right w:val="none" w:sz="0" w:space="0" w:color="auto"/>
          </w:divBdr>
        </w:div>
        <w:div w:id="1407802709">
          <w:marLeft w:val="0"/>
          <w:marRight w:val="0"/>
          <w:marTop w:val="0"/>
          <w:marBottom w:val="0"/>
          <w:divBdr>
            <w:top w:val="none" w:sz="0" w:space="0" w:color="auto"/>
            <w:left w:val="none" w:sz="0" w:space="0" w:color="auto"/>
            <w:bottom w:val="none" w:sz="0" w:space="0" w:color="auto"/>
            <w:right w:val="none" w:sz="0" w:space="0" w:color="auto"/>
          </w:divBdr>
        </w:div>
        <w:div w:id="366761255">
          <w:marLeft w:val="0"/>
          <w:marRight w:val="0"/>
          <w:marTop w:val="0"/>
          <w:marBottom w:val="0"/>
          <w:divBdr>
            <w:top w:val="none" w:sz="0" w:space="0" w:color="auto"/>
            <w:left w:val="none" w:sz="0" w:space="0" w:color="auto"/>
            <w:bottom w:val="none" w:sz="0" w:space="0" w:color="auto"/>
            <w:right w:val="none" w:sz="0" w:space="0" w:color="auto"/>
          </w:divBdr>
        </w:div>
      </w:divsChild>
    </w:div>
    <w:div w:id="1633630555">
      <w:bodyDiv w:val="1"/>
      <w:marLeft w:val="0"/>
      <w:marRight w:val="0"/>
      <w:marTop w:val="0"/>
      <w:marBottom w:val="0"/>
      <w:divBdr>
        <w:top w:val="none" w:sz="0" w:space="0" w:color="auto"/>
        <w:left w:val="none" w:sz="0" w:space="0" w:color="auto"/>
        <w:bottom w:val="none" w:sz="0" w:space="0" w:color="auto"/>
        <w:right w:val="none" w:sz="0" w:space="0" w:color="auto"/>
      </w:divBdr>
      <w:divsChild>
        <w:div w:id="2054230154">
          <w:marLeft w:val="0"/>
          <w:marRight w:val="0"/>
          <w:marTop w:val="0"/>
          <w:marBottom w:val="0"/>
          <w:divBdr>
            <w:top w:val="none" w:sz="0" w:space="0" w:color="auto"/>
            <w:left w:val="none" w:sz="0" w:space="0" w:color="auto"/>
            <w:bottom w:val="none" w:sz="0" w:space="0" w:color="auto"/>
            <w:right w:val="none" w:sz="0" w:space="0" w:color="auto"/>
          </w:divBdr>
        </w:div>
        <w:div w:id="73548561">
          <w:marLeft w:val="0"/>
          <w:marRight w:val="0"/>
          <w:marTop w:val="0"/>
          <w:marBottom w:val="0"/>
          <w:divBdr>
            <w:top w:val="none" w:sz="0" w:space="0" w:color="auto"/>
            <w:left w:val="none" w:sz="0" w:space="0" w:color="auto"/>
            <w:bottom w:val="none" w:sz="0" w:space="0" w:color="auto"/>
            <w:right w:val="none" w:sz="0" w:space="0" w:color="auto"/>
          </w:divBdr>
          <w:divsChild>
            <w:div w:id="361781895">
              <w:marLeft w:val="0"/>
              <w:marRight w:val="0"/>
              <w:marTop w:val="60"/>
              <w:marBottom w:val="0"/>
              <w:divBdr>
                <w:top w:val="none" w:sz="0" w:space="0" w:color="auto"/>
                <w:left w:val="none" w:sz="0" w:space="0" w:color="auto"/>
                <w:bottom w:val="none" w:sz="0" w:space="0" w:color="auto"/>
                <w:right w:val="none" w:sz="0" w:space="0" w:color="auto"/>
              </w:divBdr>
            </w:div>
          </w:divsChild>
        </w:div>
        <w:div w:id="1866627530">
          <w:marLeft w:val="0"/>
          <w:marRight w:val="0"/>
          <w:marTop w:val="0"/>
          <w:marBottom w:val="0"/>
          <w:divBdr>
            <w:top w:val="none" w:sz="0" w:space="0" w:color="auto"/>
            <w:left w:val="none" w:sz="0" w:space="0" w:color="auto"/>
            <w:bottom w:val="none" w:sz="0" w:space="0" w:color="auto"/>
            <w:right w:val="none" w:sz="0" w:space="0" w:color="auto"/>
          </w:divBdr>
        </w:div>
        <w:div w:id="1774400078">
          <w:marLeft w:val="0"/>
          <w:marRight w:val="0"/>
          <w:marTop w:val="0"/>
          <w:marBottom w:val="0"/>
          <w:divBdr>
            <w:top w:val="none" w:sz="0" w:space="0" w:color="auto"/>
            <w:left w:val="none" w:sz="0" w:space="0" w:color="auto"/>
            <w:bottom w:val="none" w:sz="0" w:space="0" w:color="auto"/>
            <w:right w:val="none" w:sz="0" w:space="0" w:color="auto"/>
          </w:divBdr>
          <w:divsChild>
            <w:div w:id="1854294761">
              <w:marLeft w:val="0"/>
              <w:marRight w:val="0"/>
              <w:marTop w:val="0"/>
              <w:marBottom w:val="0"/>
              <w:divBdr>
                <w:top w:val="none" w:sz="0" w:space="0" w:color="auto"/>
                <w:left w:val="none" w:sz="0" w:space="0" w:color="auto"/>
                <w:bottom w:val="none" w:sz="0" w:space="0" w:color="auto"/>
                <w:right w:val="none" w:sz="0" w:space="0" w:color="auto"/>
              </w:divBdr>
              <w:divsChild>
                <w:div w:id="1081219587">
                  <w:marLeft w:val="0"/>
                  <w:marRight w:val="0"/>
                  <w:marTop w:val="0"/>
                  <w:marBottom w:val="0"/>
                  <w:divBdr>
                    <w:top w:val="none" w:sz="0" w:space="0" w:color="auto"/>
                    <w:left w:val="none" w:sz="0" w:space="0" w:color="auto"/>
                    <w:bottom w:val="none" w:sz="0" w:space="0" w:color="auto"/>
                    <w:right w:val="none" w:sz="0" w:space="0" w:color="auto"/>
                  </w:divBdr>
                  <w:divsChild>
                    <w:div w:id="14899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46010">
      <w:bodyDiv w:val="1"/>
      <w:marLeft w:val="0"/>
      <w:marRight w:val="0"/>
      <w:marTop w:val="0"/>
      <w:marBottom w:val="0"/>
      <w:divBdr>
        <w:top w:val="none" w:sz="0" w:space="0" w:color="auto"/>
        <w:left w:val="none" w:sz="0" w:space="0" w:color="auto"/>
        <w:bottom w:val="none" w:sz="0" w:space="0" w:color="auto"/>
        <w:right w:val="none" w:sz="0" w:space="0" w:color="auto"/>
      </w:divBdr>
      <w:divsChild>
        <w:div w:id="1027290613">
          <w:marLeft w:val="0"/>
          <w:marRight w:val="0"/>
          <w:marTop w:val="0"/>
          <w:marBottom w:val="0"/>
          <w:divBdr>
            <w:top w:val="none" w:sz="0" w:space="0" w:color="auto"/>
            <w:left w:val="none" w:sz="0" w:space="0" w:color="auto"/>
            <w:bottom w:val="none" w:sz="0" w:space="0" w:color="auto"/>
            <w:right w:val="none" w:sz="0" w:space="0" w:color="auto"/>
          </w:divBdr>
        </w:div>
        <w:div w:id="989138980">
          <w:marLeft w:val="0"/>
          <w:marRight w:val="0"/>
          <w:marTop w:val="0"/>
          <w:marBottom w:val="0"/>
          <w:divBdr>
            <w:top w:val="none" w:sz="0" w:space="0" w:color="auto"/>
            <w:left w:val="none" w:sz="0" w:space="0" w:color="auto"/>
            <w:bottom w:val="none" w:sz="0" w:space="0" w:color="auto"/>
            <w:right w:val="none" w:sz="0" w:space="0" w:color="auto"/>
          </w:divBdr>
        </w:div>
        <w:div w:id="1320885541">
          <w:marLeft w:val="0"/>
          <w:marRight w:val="0"/>
          <w:marTop w:val="0"/>
          <w:marBottom w:val="0"/>
          <w:divBdr>
            <w:top w:val="none" w:sz="0" w:space="0" w:color="auto"/>
            <w:left w:val="none" w:sz="0" w:space="0" w:color="auto"/>
            <w:bottom w:val="none" w:sz="0" w:space="0" w:color="auto"/>
            <w:right w:val="none" w:sz="0" w:space="0" w:color="auto"/>
          </w:divBdr>
        </w:div>
        <w:div w:id="106050949">
          <w:marLeft w:val="0"/>
          <w:marRight w:val="0"/>
          <w:marTop w:val="0"/>
          <w:marBottom w:val="0"/>
          <w:divBdr>
            <w:top w:val="none" w:sz="0" w:space="0" w:color="auto"/>
            <w:left w:val="none" w:sz="0" w:space="0" w:color="auto"/>
            <w:bottom w:val="none" w:sz="0" w:space="0" w:color="auto"/>
            <w:right w:val="none" w:sz="0" w:space="0" w:color="auto"/>
          </w:divBdr>
        </w:div>
        <w:div w:id="1141464105">
          <w:marLeft w:val="0"/>
          <w:marRight w:val="0"/>
          <w:marTop w:val="0"/>
          <w:marBottom w:val="0"/>
          <w:divBdr>
            <w:top w:val="none" w:sz="0" w:space="0" w:color="auto"/>
            <w:left w:val="none" w:sz="0" w:space="0" w:color="auto"/>
            <w:bottom w:val="none" w:sz="0" w:space="0" w:color="auto"/>
            <w:right w:val="none" w:sz="0" w:space="0" w:color="auto"/>
          </w:divBdr>
        </w:div>
        <w:div w:id="993417304">
          <w:marLeft w:val="0"/>
          <w:marRight w:val="0"/>
          <w:marTop w:val="0"/>
          <w:marBottom w:val="0"/>
          <w:divBdr>
            <w:top w:val="none" w:sz="0" w:space="0" w:color="auto"/>
            <w:left w:val="none" w:sz="0" w:space="0" w:color="auto"/>
            <w:bottom w:val="none" w:sz="0" w:space="0" w:color="auto"/>
            <w:right w:val="none" w:sz="0" w:space="0" w:color="auto"/>
          </w:divBdr>
        </w:div>
        <w:div w:id="949630773">
          <w:marLeft w:val="0"/>
          <w:marRight w:val="0"/>
          <w:marTop w:val="0"/>
          <w:marBottom w:val="0"/>
          <w:divBdr>
            <w:top w:val="none" w:sz="0" w:space="0" w:color="auto"/>
            <w:left w:val="none" w:sz="0" w:space="0" w:color="auto"/>
            <w:bottom w:val="none" w:sz="0" w:space="0" w:color="auto"/>
            <w:right w:val="none" w:sz="0" w:space="0" w:color="auto"/>
          </w:divBdr>
        </w:div>
        <w:div w:id="707149131">
          <w:marLeft w:val="0"/>
          <w:marRight w:val="0"/>
          <w:marTop w:val="0"/>
          <w:marBottom w:val="0"/>
          <w:divBdr>
            <w:top w:val="none" w:sz="0" w:space="0" w:color="auto"/>
            <w:left w:val="none" w:sz="0" w:space="0" w:color="auto"/>
            <w:bottom w:val="none" w:sz="0" w:space="0" w:color="auto"/>
            <w:right w:val="none" w:sz="0" w:space="0" w:color="auto"/>
          </w:divBdr>
        </w:div>
        <w:div w:id="2087989111">
          <w:marLeft w:val="0"/>
          <w:marRight w:val="0"/>
          <w:marTop w:val="0"/>
          <w:marBottom w:val="0"/>
          <w:divBdr>
            <w:top w:val="none" w:sz="0" w:space="0" w:color="auto"/>
            <w:left w:val="none" w:sz="0" w:space="0" w:color="auto"/>
            <w:bottom w:val="none" w:sz="0" w:space="0" w:color="auto"/>
            <w:right w:val="none" w:sz="0" w:space="0" w:color="auto"/>
          </w:divBdr>
        </w:div>
      </w:divsChild>
    </w:div>
    <w:div w:id="1853763984">
      <w:bodyDiv w:val="1"/>
      <w:marLeft w:val="0"/>
      <w:marRight w:val="0"/>
      <w:marTop w:val="0"/>
      <w:marBottom w:val="0"/>
      <w:divBdr>
        <w:top w:val="none" w:sz="0" w:space="0" w:color="auto"/>
        <w:left w:val="none" w:sz="0" w:space="0" w:color="auto"/>
        <w:bottom w:val="none" w:sz="0" w:space="0" w:color="auto"/>
        <w:right w:val="none" w:sz="0" w:space="0" w:color="auto"/>
      </w:divBdr>
      <w:divsChild>
        <w:div w:id="459693012">
          <w:marLeft w:val="0"/>
          <w:marRight w:val="0"/>
          <w:marTop w:val="0"/>
          <w:marBottom w:val="0"/>
          <w:divBdr>
            <w:top w:val="none" w:sz="0" w:space="0" w:color="auto"/>
            <w:left w:val="none" w:sz="0" w:space="0" w:color="auto"/>
            <w:bottom w:val="none" w:sz="0" w:space="0" w:color="auto"/>
            <w:right w:val="none" w:sz="0" w:space="0" w:color="auto"/>
          </w:divBdr>
        </w:div>
        <w:div w:id="2028292860">
          <w:marLeft w:val="0"/>
          <w:marRight w:val="0"/>
          <w:marTop w:val="0"/>
          <w:marBottom w:val="0"/>
          <w:divBdr>
            <w:top w:val="none" w:sz="0" w:space="0" w:color="auto"/>
            <w:left w:val="none" w:sz="0" w:space="0" w:color="auto"/>
            <w:bottom w:val="none" w:sz="0" w:space="0" w:color="auto"/>
            <w:right w:val="none" w:sz="0" w:space="0" w:color="auto"/>
          </w:divBdr>
        </w:div>
        <w:div w:id="2006668070">
          <w:marLeft w:val="0"/>
          <w:marRight w:val="0"/>
          <w:marTop w:val="0"/>
          <w:marBottom w:val="0"/>
          <w:divBdr>
            <w:top w:val="none" w:sz="0" w:space="0" w:color="auto"/>
            <w:left w:val="none" w:sz="0" w:space="0" w:color="auto"/>
            <w:bottom w:val="none" w:sz="0" w:space="0" w:color="auto"/>
            <w:right w:val="none" w:sz="0" w:space="0" w:color="auto"/>
          </w:divBdr>
        </w:div>
        <w:div w:id="1486891988">
          <w:marLeft w:val="0"/>
          <w:marRight w:val="0"/>
          <w:marTop w:val="0"/>
          <w:marBottom w:val="0"/>
          <w:divBdr>
            <w:top w:val="none" w:sz="0" w:space="0" w:color="auto"/>
            <w:left w:val="none" w:sz="0" w:space="0" w:color="auto"/>
            <w:bottom w:val="none" w:sz="0" w:space="0" w:color="auto"/>
            <w:right w:val="none" w:sz="0" w:space="0" w:color="auto"/>
          </w:divBdr>
        </w:div>
        <w:div w:id="1253205249">
          <w:marLeft w:val="0"/>
          <w:marRight w:val="0"/>
          <w:marTop w:val="0"/>
          <w:marBottom w:val="0"/>
          <w:divBdr>
            <w:top w:val="none" w:sz="0" w:space="0" w:color="auto"/>
            <w:left w:val="none" w:sz="0" w:space="0" w:color="auto"/>
            <w:bottom w:val="none" w:sz="0" w:space="0" w:color="auto"/>
            <w:right w:val="none" w:sz="0" w:space="0" w:color="auto"/>
          </w:divBdr>
        </w:div>
        <w:div w:id="2040857318">
          <w:marLeft w:val="0"/>
          <w:marRight w:val="0"/>
          <w:marTop w:val="0"/>
          <w:marBottom w:val="0"/>
          <w:divBdr>
            <w:top w:val="none" w:sz="0" w:space="0" w:color="auto"/>
            <w:left w:val="none" w:sz="0" w:space="0" w:color="auto"/>
            <w:bottom w:val="none" w:sz="0" w:space="0" w:color="auto"/>
            <w:right w:val="none" w:sz="0" w:space="0" w:color="auto"/>
          </w:divBdr>
        </w:div>
        <w:div w:id="1549032419">
          <w:marLeft w:val="0"/>
          <w:marRight w:val="0"/>
          <w:marTop w:val="0"/>
          <w:marBottom w:val="0"/>
          <w:divBdr>
            <w:top w:val="none" w:sz="0" w:space="0" w:color="auto"/>
            <w:left w:val="none" w:sz="0" w:space="0" w:color="auto"/>
            <w:bottom w:val="none" w:sz="0" w:space="0" w:color="auto"/>
            <w:right w:val="none" w:sz="0" w:space="0" w:color="auto"/>
          </w:divBdr>
        </w:div>
        <w:div w:id="1237859472">
          <w:marLeft w:val="0"/>
          <w:marRight w:val="0"/>
          <w:marTop w:val="0"/>
          <w:marBottom w:val="0"/>
          <w:divBdr>
            <w:top w:val="none" w:sz="0" w:space="0" w:color="auto"/>
            <w:left w:val="none" w:sz="0" w:space="0" w:color="auto"/>
            <w:bottom w:val="none" w:sz="0" w:space="0" w:color="auto"/>
            <w:right w:val="none" w:sz="0" w:space="0" w:color="auto"/>
          </w:divBdr>
        </w:div>
        <w:div w:id="1473517206">
          <w:marLeft w:val="0"/>
          <w:marRight w:val="0"/>
          <w:marTop w:val="0"/>
          <w:marBottom w:val="0"/>
          <w:divBdr>
            <w:top w:val="none" w:sz="0" w:space="0" w:color="auto"/>
            <w:left w:val="none" w:sz="0" w:space="0" w:color="auto"/>
            <w:bottom w:val="none" w:sz="0" w:space="0" w:color="auto"/>
            <w:right w:val="none" w:sz="0" w:space="0" w:color="auto"/>
          </w:divBdr>
        </w:div>
        <w:div w:id="562451241">
          <w:marLeft w:val="0"/>
          <w:marRight w:val="0"/>
          <w:marTop w:val="0"/>
          <w:marBottom w:val="0"/>
          <w:divBdr>
            <w:top w:val="none" w:sz="0" w:space="0" w:color="auto"/>
            <w:left w:val="none" w:sz="0" w:space="0" w:color="auto"/>
            <w:bottom w:val="none" w:sz="0" w:space="0" w:color="auto"/>
            <w:right w:val="none" w:sz="0" w:space="0" w:color="auto"/>
          </w:divBdr>
        </w:div>
        <w:div w:id="266281832">
          <w:marLeft w:val="0"/>
          <w:marRight w:val="0"/>
          <w:marTop w:val="0"/>
          <w:marBottom w:val="0"/>
          <w:divBdr>
            <w:top w:val="none" w:sz="0" w:space="0" w:color="auto"/>
            <w:left w:val="none" w:sz="0" w:space="0" w:color="auto"/>
            <w:bottom w:val="none" w:sz="0" w:space="0" w:color="auto"/>
            <w:right w:val="none" w:sz="0" w:space="0" w:color="auto"/>
          </w:divBdr>
        </w:div>
        <w:div w:id="1964921774">
          <w:marLeft w:val="0"/>
          <w:marRight w:val="0"/>
          <w:marTop w:val="0"/>
          <w:marBottom w:val="0"/>
          <w:divBdr>
            <w:top w:val="none" w:sz="0" w:space="0" w:color="auto"/>
            <w:left w:val="none" w:sz="0" w:space="0" w:color="auto"/>
            <w:bottom w:val="none" w:sz="0" w:space="0" w:color="auto"/>
            <w:right w:val="none" w:sz="0" w:space="0" w:color="auto"/>
          </w:divBdr>
        </w:div>
        <w:div w:id="70976616">
          <w:marLeft w:val="0"/>
          <w:marRight w:val="0"/>
          <w:marTop w:val="0"/>
          <w:marBottom w:val="0"/>
          <w:divBdr>
            <w:top w:val="none" w:sz="0" w:space="0" w:color="auto"/>
            <w:left w:val="none" w:sz="0" w:space="0" w:color="auto"/>
            <w:bottom w:val="none" w:sz="0" w:space="0" w:color="auto"/>
            <w:right w:val="none" w:sz="0" w:space="0" w:color="auto"/>
          </w:divBdr>
        </w:div>
        <w:div w:id="1616399278">
          <w:marLeft w:val="0"/>
          <w:marRight w:val="0"/>
          <w:marTop w:val="0"/>
          <w:marBottom w:val="0"/>
          <w:divBdr>
            <w:top w:val="none" w:sz="0" w:space="0" w:color="auto"/>
            <w:left w:val="none" w:sz="0" w:space="0" w:color="auto"/>
            <w:bottom w:val="none" w:sz="0" w:space="0" w:color="auto"/>
            <w:right w:val="none" w:sz="0" w:space="0" w:color="auto"/>
          </w:divBdr>
        </w:div>
      </w:divsChild>
    </w:div>
    <w:div w:id="1981110105">
      <w:bodyDiv w:val="1"/>
      <w:marLeft w:val="0"/>
      <w:marRight w:val="0"/>
      <w:marTop w:val="0"/>
      <w:marBottom w:val="0"/>
      <w:divBdr>
        <w:top w:val="none" w:sz="0" w:space="0" w:color="auto"/>
        <w:left w:val="none" w:sz="0" w:space="0" w:color="auto"/>
        <w:bottom w:val="none" w:sz="0" w:space="0" w:color="auto"/>
        <w:right w:val="none" w:sz="0" w:space="0" w:color="auto"/>
      </w:divBdr>
      <w:divsChild>
        <w:div w:id="30110874">
          <w:marLeft w:val="0"/>
          <w:marRight w:val="0"/>
          <w:marTop w:val="0"/>
          <w:marBottom w:val="0"/>
          <w:divBdr>
            <w:top w:val="none" w:sz="0" w:space="0" w:color="auto"/>
            <w:left w:val="none" w:sz="0" w:space="0" w:color="auto"/>
            <w:bottom w:val="none" w:sz="0" w:space="0" w:color="auto"/>
            <w:right w:val="none" w:sz="0" w:space="0" w:color="auto"/>
          </w:divBdr>
        </w:div>
        <w:div w:id="497889746">
          <w:marLeft w:val="0"/>
          <w:marRight w:val="0"/>
          <w:marTop w:val="0"/>
          <w:marBottom w:val="0"/>
          <w:divBdr>
            <w:top w:val="none" w:sz="0" w:space="0" w:color="auto"/>
            <w:left w:val="none" w:sz="0" w:space="0" w:color="auto"/>
            <w:bottom w:val="none" w:sz="0" w:space="0" w:color="auto"/>
            <w:right w:val="none" w:sz="0" w:space="0" w:color="auto"/>
          </w:divBdr>
        </w:div>
        <w:div w:id="1977485547">
          <w:marLeft w:val="0"/>
          <w:marRight w:val="0"/>
          <w:marTop w:val="0"/>
          <w:marBottom w:val="0"/>
          <w:divBdr>
            <w:top w:val="none" w:sz="0" w:space="0" w:color="auto"/>
            <w:left w:val="none" w:sz="0" w:space="0" w:color="auto"/>
            <w:bottom w:val="none" w:sz="0" w:space="0" w:color="auto"/>
            <w:right w:val="none" w:sz="0" w:space="0" w:color="auto"/>
          </w:divBdr>
        </w:div>
        <w:div w:id="1101798488">
          <w:marLeft w:val="0"/>
          <w:marRight w:val="0"/>
          <w:marTop w:val="0"/>
          <w:marBottom w:val="0"/>
          <w:divBdr>
            <w:top w:val="none" w:sz="0" w:space="0" w:color="auto"/>
            <w:left w:val="none" w:sz="0" w:space="0" w:color="auto"/>
            <w:bottom w:val="none" w:sz="0" w:space="0" w:color="auto"/>
            <w:right w:val="none" w:sz="0" w:space="0" w:color="auto"/>
          </w:divBdr>
        </w:div>
        <w:div w:id="1926064872">
          <w:marLeft w:val="0"/>
          <w:marRight w:val="0"/>
          <w:marTop w:val="0"/>
          <w:marBottom w:val="0"/>
          <w:divBdr>
            <w:top w:val="none" w:sz="0" w:space="0" w:color="auto"/>
            <w:left w:val="none" w:sz="0" w:space="0" w:color="auto"/>
            <w:bottom w:val="none" w:sz="0" w:space="0" w:color="auto"/>
            <w:right w:val="none" w:sz="0" w:space="0" w:color="auto"/>
          </w:divBdr>
        </w:div>
        <w:div w:id="2055423582">
          <w:marLeft w:val="0"/>
          <w:marRight w:val="0"/>
          <w:marTop w:val="0"/>
          <w:marBottom w:val="0"/>
          <w:divBdr>
            <w:top w:val="none" w:sz="0" w:space="0" w:color="auto"/>
            <w:left w:val="none" w:sz="0" w:space="0" w:color="auto"/>
            <w:bottom w:val="none" w:sz="0" w:space="0" w:color="auto"/>
            <w:right w:val="none" w:sz="0" w:space="0" w:color="auto"/>
          </w:divBdr>
        </w:div>
        <w:div w:id="1473331574">
          <w:marLeft w:val="0"/>
          <w:marRight w:val="0"/>
          <w:marTop w:val="0"/>
          <w:marBottom w:val="0"/>
          <w:divBdr>
            <w:top w:val="none" w:sz="0" w:space="0" w:color="auto"/>
            <w:left w:val="none" w:sz="0" w:space="0" w:color="auto"/>
            <w:bottom w:val="none" w:sz="0" w:space="0" w:color="auto"/>
            <w:right w:val="none" w:sz="0" w:space="0" w:color="auto"/>
          </w:divBdr>
        </w:div>
        <w:div w:id="1732343698">
          <w:marLeft w:val="0"/>
          <w:marRight w:val="0"/>
          <w:marTop w:val="0"/>
          <w:marBottom w:val="0"/>
          <w:divBdr>
            <w:top w:val="none" w:sz="0" w:space="0" w:color="auto"/>
            <w:left w:val="none" w:sz="0" w:space="0" w:color="auto"/>
            <w:bottom w:val="none" w:sz="0" w:space="0" w:color="auto"/>
            <w:right w:val="none" w:sz="0" w:space="0" w:color="auto"/>
          </w:divBdr>
        </w:div>
        <w:div w:id="2086535755">
          <w:marLeft w:val="0"/>
          <w:marRight w:val="0"/>
          <w:marTop w:val="0"/>
          <w:marBottom w:val="0"/>
          <w:divBdr>
            <w:top w:val="none" w:sz="0" w:space="0" w:color="auto"/>
            <w:left w:val="none" w:sz="0" w:space="0" w:color="auto"/>
            <w:bottom w:val="none" w:sz="0" w:space="0" w:color="auto"/>
            <w:right w:val="none" w:sz="0" w:space="0" w:color="auto"/>
          </w:divBdr>
        </w:div>
      </w:divsChild>
    </w:div>
    <w:div w:id="2092241538">
      <w:bodyDiv w:val="1"/>
      <w:marLeft w:val="0"/>
      <w:marRight w:val="0"/>
      <w:marTop w:val="0"/>
      <w:marBottom w:val="0"/>
      <w:divBdr>
        <w:top w:val="none" w:sz="0" w:space="0" w:color="auto"/>
        <w:left w:val="none" w:sz="0" w:space="0" w:color="auto"/>
        <w:bottom w:val="none" w:sz="0" w:space="0" w:color="auto"/>
        <w:right w:val="none" w:sz="0" w:space="0" w:color="auto"/>
      </w:divBdr>
      <w:divsChild>
        <w:div w:id="691027482">
          <w:marLeft w:val="0"/>
          <w:marRight w:val="0"/>
          <w:marTop w:val="0"/>
          <w:marBottom w:val="0"/>
          <w:divBdr>
            <w:top w:val="none" w:sz="0" w:space="0" w:color="auto"/>
            <w:left w:val="none" w:sz="0" w:space="0" w:color="auto"/>
            <w:bottom w:val="none" w:sz="0" w:space="0" w:color="auto"/>
            <w:right w:val="none" w:sz="0" w:space="0" w:color="auto"/>
          </w:divBdr>
        </w:div>
        <w:div w:id="195242370">
          <w:marLeft w:val="0"/>
          <w:marRight w:val="0"/>
          <w:marTop w:val="0"/>
          <w:marBottom w:val="0"/>
          <w:divBdr>
            <w:top w:val="none" w:sz="0" w:space="0" w:color="auto"/>
            <w:left w:val="none" w:sz="0" w:space="0" w:color="auto"/>
            <w:bottom w:val="none" w:sz="0" w:space="0" w:color="auto"/>
            <w:right w:val="none" w:sz="0" w:space="0" w:color="auto"/>
          </w:divBdr>
        </w:div>
      </w:divsChild>
    </w:div>
    <w:div w:id="2113819375">
      <w:bodyDiv w:val="1"/>
      <w:marLeft w:val="0"/>
      <w:marRight w:val="0"/>
      <w:marTop w:val="0"/>
      <w:marBottom w:val="0"/>
      <w:divBdr>
        <w:top w:val="none" w:sz="0" w:space="0" w:color="auto"/>
        <w:left w:val="none" w:sz="0" w:space="0" w:color="auto"/>
        <w:bottom w:val="none" w:sz="0" w:space="0" w:color="auto"/>
        <w:right w:val="none" w:sz="0" w:space="0" w:color="auto"/>
      </w:divBdr>
    </w:div>
    <w:div w:id="2144955266">
      <w:bodyDiv w:val="1"/>
      <w:marLeft w:val="0"/>
      <w:marRight w:val="0"/>
      <w:marTop w:val="0"/>
      <w:marBottom w:val="0"/>
      <w:divBdr>
        <w:top w:val="none" w:sz="0" w:space="0" w:color="auto"/>
        <w:left w:val="none" w:sz="0" w:space="0" w:color="auto"/>
        <w:bottom w:val="none" w:sz="0" w:space="0" w:color="auto"/>
        <w:right w:val="none" w:sz="0" w:space="0" w:color="auto"/>
      </w:divBdr>
      <w:divsChild>
        <w:div w:id="281617790">
          <w:marLeft w:val="0"/>
          <w:marRight w:val="0"/>
          <w:marTop w:val="0"/>
          <w:marBottom w:val="0"/>
          <w:divBdr>
            <w:top w:val="none" w:sz="0" w:space="0" w:color="auto"/>
            <w:left w:val="none" w:sz="0" w:space="0" w:color="auto"/>
            <w:bottom w:val="none" w:sz="0" w:space="0" w:color="auto"/>
            <w:right w:val="none" w:sz="0" w:space="0" w:color="auto"/>
          </w:divBdr>
        </w:div>
        <w:div w:id="1627740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tsi.org/standards-search" TargetMode="External"/><Relationship Id="rId18" Type="http://schemas.openxmlformats.org/officeDocument/2006/relationships/hyperlink" Target="https://portal.etsi.org/Services/editHelp!/Howtostart/ETSIDraftingRules.aspx"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member.onem2m.org/Application/documentapp/downloadLatestRevision/default.aspx?docID=36335"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ipr.etsi.org/"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portal.etsi.org/People/CommiteeSupportStaff.aspx" TargetMode="External"/><Relationship Id="rId20" Type="http://schemas.openxmlformats.org/officeDocument/2006/relationships/hyperlink" Target="https://member.onem2m.org/Application/documentapp/downloadLatestRevision/default.aspx?docID=3618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omnetpp.org/" TargetMode="External"/><Relationship Id="rId5" Type="http://schemas.openxmlformats.org/officeDocument/2006/relationships/numbering" Target="numbering.xml"/><Relationship Id="rId15" Type="http://schemas.openxmlformats.org/officeDocument/2006/relationships/hyperlink" Target="https://portal.etsi.org/TB/ETSIDeliverableStatus.aspx" TargetMode="External"/><Relationship Id="rId23" Type="http://schemas.openxmlformats.org/officeDocument/2006/relationships/hyperlink" Target="https://www.onem2m.org/using-onem2m/list-of-deployments"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member.onem2m.org/Application/documentapp/downloadLatestRevision/default.aspx?docID=3655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tsi.org/deliver" TargetMode="External"/><Relationship Id="rId22" Type="http://schemas.openxmlformats.org/officeDocument/2006/relationships/hyperlink" Target="https://member.onem2m.org/Application/documentapp/downloadLatestRevision/default.aspx?docID=32184"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a4890d9-62f8-440b-8b7b-528d1cde0898" xsi:nil="true"/>
    <lcf76f155ced4ddcb4097134ff3c332f xmlns="658ea351-7120-4483-9d03-9f5406090e6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B19FAC065F4E4C813DCD35A63AE628" ma:contentTypeVersion="12" ma:contentTypeDescription="Crée un document." ma:contentTypeScope="" ma:versionID="7648d69b31d8d582299af12c17a11e7f">
  <xsd:schema xmlns:xsd="http://www.w3.org/2001/XMLSchema" xmlns:xs="http://www.w3.org/2001/XMLSchema" xmlns:p="http://schemas.microsoft.com/office/2006/metadata/properties" xmlns:ns2="658ea351-7120-4483-9d03-9f5406090e63" xmlns:ns3="8a4890d9-62f8-440b-8b7b-528d1cde0898" targetNamespace="http://schemas.microsoft.com/office/2006/metadata/properties" ma:root="true" ma:fieldsID="3266f651d4b92ce976583db150380c88" ns2:_="" ns3:_="">
    <xsd:import namespace="658ea351-7120-4483-9d03-9f5406090e63"/>
    <xsd:import namespace="8a4890d9-62f8-440b-8b7b-528d1cde08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8ea351-7120-4483-9d03-9f5406090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ffd3c702-1e94-4359-a2ce-26b5441be7f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4890d9-62f8-440b-8b7b-528d1cde089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8b5230e-139c-4ada-a0a9-b3bf112cd044}" ma:internalName="TaxCatchAll" ma:showField="CatchAllData" ma:web="8a4890d9-62f8-440b-8b7b-528d1cde0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F6CCB8-8A15-42FF-BF84-D90C11DCBF00}">
  <ds:schemaRefs>
    <ds:schemaRef ds:uri="http://schemas.microsoft.com/office/2006/metadata/properties"/>
    <ds:schemaRef ds:uri="http://schemas.microsoft.com/office/infopath/2007/PartnerControls"/>
    <ds:schemaRef ds:uri="8a4890d9-62f8-440b-8b7b-528d1cde0898"/>
    <ds:schemaRef ds:uri="658ea351-7120-4483-9d03-9f5406090e63"/>
  </ds:schemaRefs>
</ds:datastoreItem>
</file>

<file path=customXml/itemProps2.xml><?xml version="1.0" encoding="utf-8"?>
<ds:datastoreItem xmlns:ds="http://schemas.openxmlformats.org/officeDocument/2006/customXml" ds:itemID="{78B61F91-0EBA-460F-A19C-41725F6AB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8ea351-7120-4483-9d03-9f5406090e63"/>
    <ds:schemaRef ds:uri="8a4890d9-62f8-440b-8b7b-528d1cde08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B17D9D-AEC3-4AAD-A53F-6183B8032440}">
  <ds:schemaRefs>
    <ds:schemaRef ds:uri="http://schemas.microsoft.com/sharepoint/v3/contenttype/forms"/>
  </ds:schemaRefs>
</ds:datastoreItem>
</file>

<file path=customXml/itemProps4.xml><?xml version="1.0" encoding="utf-8"?>
<ds:datastoreItem xmlns:ds="http://schemas.openxmlformats.org/officeDocument/2006/customXml" ds:itemID="{B7C99049-4855-44F5-82C1-722F83B5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1</TotalTime>
  <Pages>12</Pages>
  <Words>3864</Words>
  <Characters>21258</Characters>
  <Application>Microsoft Office Word</Application>
  <DocSecurity>0</DocSecurity>
  <Lines>177</Lines>
  <Paragraphs>50</Paragraphs>
  <ScaleCrop>false</ScaleCrop>
  <Company>ETSI Secretariat</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TR 103 716 V0.1.0</dc:title>
  <dc:subject>SmartM2M</dc:subject>
  <dc:creator>DD</dc:creator>
  <cp:keywords>INTEROPERABILITY, IoT, oneM2M, SAREF, Semantic, Simulation</cp:keywords>
  <dc:description/>
  <cp:lastModifiedBy>Marie-Agnes Peraldi</cp:lastModifiedBy>
  <cp:revision>2</cp:revision>
  <cp:lastPrinted>2010-05-07T16:32:00Z</cp:lastPrinted>
  <dcterms:created xsi:type="dcterms:W3CDTF">2024-03-07T13:48:00Z</dcterms:created>
  <dcterms:modified xsi:type="dcterms:W3CDTF">2024-03-07T13:48:00Z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0x010100ABB19FAC065F4E4C813DCD35A63AE628</vt:lpwstr>
  </property>
  <property fmtid="{D5CDD505-2E9C-101B-9397-08002B2CF9AE}" pid="3" name="MediaServiceImageTags">
    <vt:lpwstr/>
  </property>
</Properties>
</file>